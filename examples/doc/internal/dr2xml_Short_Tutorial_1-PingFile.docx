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4CAFF" w14:textId="07E37DBE" w:rsidR="00F948BB" w:rsidRDefault="00FF001B">
      <w:pPr>
        <w:pStyle w:val="Titre1"/>
        <w:rPr>
          <w:sz w:val="36"/>
        </w:rPr>
      </w:pPr>
      <w:r>
        <w:rPr>
          <w:sz w:val="36"/>
        </w:rPr>
        <w:t xml:space="preserve">Dr2xml </w:t>
      </w:r>
      <w:r w:rsidR="00284DFC">
        <w:rPr>
          <w:sz w:val="36"/>
        </w:rPr>
        <w:t>Short Tutorial</w:t>
      </w:r>
      <w:r>
        <w:rPr>
          <w:sz w:val="36"/>
        </w:rPr>
        <w:t>: 1- The Ping File</w:t>
      </w:r>
    </w:p>
    <w:p w14:paraId="5F0C5A6C" w14:textId="77777777" w:rsidR="00F948BB" w:rsidRDefault="00F948BB"/>
    <w:p w14:paraId="77F5CD81" w14:textId="6DDCAAA7" w:rsidR="00F948BB" w:rsidRDefault="00D76317">
      <w:pPr>
        <w:rPr>
          <w:lang w:val="en-US"/>
        </w:rPr>
      </w:pPr>
      <w:r>
        <w:t xml:space="preserve">Date: </w:t>
      </w:r>
      <w:r w:rsidR="00AD2272">
        <w:t>20</w:t>
      </w:r>
      <w:r w:rsidR="00FF001B">
        <w:t>/01/2017</w:t>
      </w:r>
    </w:p>
    <w:p w14:paraId="2BD9B9C3" w14:textId="77777777" w:rsidR="00F948BB" w:rsidRDefault="00F948BB">
      <w:pPr>
        <w:rPr>
          <w:lang w:val="en-US"/>
        </w:rPr>
      </w:pPr>
    </w:p>
    <w:p w14:paraId="5AB836E5" w14:textId="7E7E8C44" w:rsidR="00F948BB" w:rsidRDefault="00FF001B">
      <w:pPr>
        <w:rPr>
          <w:lang w:val="en-US"/>
        </w:rPr>
      </w:pPr>
      <w:r>
        <w:rPr>
          <w:u w:val="single"/>
          <w:lang w:val="en-US"/>
        </w:rPr>
        <w:t>Prerequisite:</w:t>
      </w:r>
      <w:r>
        <w:rPr>
          <w:lang w:val="en-US"/>
        </w:rPr>
        <w:t xml:space="preserve"> </w:t>
      </w:r>
      <w:r w:rsidR="00284DFC">
        <w:rPr>
          <w:lang w:val="en-US"/>
        </w:rPr>
        <w:t>We</w:t>
      </w:r>
      <w:r>
        <w:rPr>
          <w:lang w:val="en-US"/>
        </w:rPr>
        <w:t xml:space="preserve"> assume</w:t>
      </w:r>
      <w:r w:rsidR="00284DFC">
        <w:rPr>
          <w:lang w:val="en-US"/>
        </w:rPr>
        <w:t xml:space="preserve"> here that</w:t>
      </w:r>
      <w:r>
        <w:rPr>
          <w:lang w:val="en-US"/>
        </w:rPr>
        <w:t xml:space="preserve"> you have a working</w:t>
      </w:r>
      <w:r w:rsidR="00135A65">
        <w:rPr>
          <w:lang w:val="en-US"/>
        </w:rPr>
        <w:t xml:space="preserve"> copy of dr2xml installed (see </w:t>
      </w:r>
      <w:r>
        <w:rPr>
          <w:lang w:val="en-US"/>
        </w:rPr>
        <w:t>“Dr2xml User Guide”).</w:t>
      </w:r>
    </w:p>
    <w:p w14:paraId="681ECCDA" w14:textId="77777777" w:rsidR="00F948BB" w:rsidRDefault="00F948BB">
      <w:pPr>
        <w:rPr>
          <w:lang w:val="en-US"/>
        </w:rPr>
      </w:pPr>
    </w:p>
    <w:p w14:paraId="00A5A2FD" w14:textId="063FF0C2" w:rsidR="00F948BB" w:rsidRDefault="00FF001B" w:rsidP="00952AAD">
      <w:pPr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</w:pPr>
      <w:r>
        <w:rPr>
          <w:b/>
          <w:u w:val="single"/>
        </w:rPr>
        <w:t>What is a ping file?</w:t>
      </w:r>
      <w:r>
        <w:rPr>
          <w:b/>
        </w:rPr>
        <w:t xml:space="preserve"> </w:t>
      </w:r>
      <w:r>
        <w:t xml:space="preserve">A dr2xml </w:t>
      </w:r>
      <w:r>
        <w:rPr>
          <w:rStyle w:val="Emphaseintense"/>
        </w:rPr>
        <w:t>ping file</w:t>
      </w:r>
      <w:r>
        <w:t xml:space="preserve"> is an xml file where to write the correspondence between CMIP variable names and model variable names. As name suggests, the </w:t>
      </w:r>
      <w:r w:rsidR="000876B0">
        <w:rPr>
          <w:rStyle w:val="Emphaseintense"/>
        </w:rPr>
        <w:t xml:space="preserve">ping </w:t>
      </w:r>
      <w:r>
        <w:rPr>
          <w:rStyle w:val="Emphaseintense"/>
        </w:rPr>
        <w:t>file</w:t>
      </w:r>
      <w:r>
        <w:t xml:space="preserve"> acts as a bridge between field references in the </w:t>
      </w:r>
      <w:r>
        <w:rPr>
          <w:rStyle w:val="Emphaseintense"/>
        </w:rPr>
        <w:t>file-</w:t>
      </w:r>
      <w:proofErr w:type="spellStart"/>
      <w:r>
        <w:rPr>
          <w:rStyle w:val="Emphaseintense"/>
        </w:rPr>
        <w:t>def</w:t>
      </w:r>
      <w:proofErr w:type="spellEnd"/>
      <w:r>
        <w:t xml:space="preserve"> fi</w:t>
      </w:r>
      <w:r w:rsidR="00952AAD">
        <w:t>les generated by dr2xml and the</w:t>
      </w:r>
      <w:r w:rsidR="00952AAD" w:rsidRPr="00952AAD">
        <w:t xml:space="preserve"> </w:t>
      </w:r>
      <w:r w:rsidR="00952AAD">
        <w:t xml:space="preserve">model </w:t>
      </w:r>
      <w:r w:rsidR="00952AAD" w:rsidRPr="00952AAD">
        <w:t xml:space="preserve">field </w:t>
      </w:r>
      <w:r w:rsidR="00310E54">
        <w:t>definitions</w:t>
      </w:r>
      <w:r>
        <w:rPr>
          <w:rStyle w:val="Emphaseintense"/>
        </w:rPr>
        <w:t>, usually included in</w:t>
      </w:r>
      <w:r w:rsidR="00952AAD">
        <w:rPr>
          <w:rStyle w:val="Emphaseintense"/>
        </w:rPr>
        <w:t xml:space="preserve"> the native</w:t>
      </w:r>
      <w:r>
        <w:rPr>
          <w:rStyle w:val="Emphaseintense"/>
        </w:rPr>
        <w:t xml:space="preserve"> field-</w:t>
      </w:r>
      <w:proofErr w:type="spellStart"/>
      <w:r>
        <w:rPr>
          <w:rStyle w:val="Emphaseintense"/>
        </w:rPr>
        <w:t>def</w:t>
      </w:r>
      <w:proofErr w:type="spellEnd"/>
      <w:r>
        <w:t xml:space="preserve"> files.</w:t>
      </w:r>
    </w:p>
    <w:p w14:paraId="6D6A6494" w14:textId="77777777" w:rsidR="00F948BB" w:rsidRDefault="00F948BB">
      <w:pPr>
        <w:jc w:val="both"/>
      </w:pPr>
    </w:p>
    <w:p w14:paraId="25A1631A" w14:textId="5F2988C7" w:rsidR="00F948BB" w:rsidRDefault="00FF001B">
      <w:pPr>
        <w:tabs>
          <w:tab w:val="left" w:pos="284"/>
        </w:tabs>
      </w:pPr>
      <w:r>
        <w:t xml:space="preserve">When, in the </w:t>
      </w:r>
      <w:r>
        <w:rPr>
          <w:rStyle w:val="Emphaseintense"/>
        </w:rPr>
        <w:t>file-</w:t>
      </w:r>
      <w:proofErr w:type="spellStart"/>
      <w:r>
        <w:rPr>
          <w:rStyle w:val="Emphaseintense"/>
        </w:rPr>
        <w:t>def</w:t>
      </w:r>
      <w:proofErr w:type="spellEnd"/>
      <w:r>
        <w:rPr>
          <w:rStyle w:val="Emphaseintense"/>
        </w:rPr>
        <w:t xml:space="preserve"> file</w:t>
      </w:r>
      <w:r>
        <w:t xml:space="preserve"> generated by dr2xml </w:t>
      </w:r>
      <w:r w:rsidR="00284DFC">
        <w:t>you</w:t>
      </w:r>
      <w:r>
        <w:t xml:space="preserve"> have (or will have</w:t>
      </w:r>
      <w:r w:rsidR="00284DFC">
        <w:t>, if not yet generated</w:t>
      </w:r>
      <w:r>
        <w:t>):</w:t>
      </w:r>
    </w:p>
    <w:p w14:paraId="3B6399AA" w14:textId="77777777" w:rsidR="00F948BB" w:rsidRDefault="00F948BB"/>
    <w:p w14:paraId="770AD197" w14:textId="77777777" w:rsidR="00F948BB" w:rsidRDefault="00FF001B">
      <w:pPr>
        <w:pStyle w:val="Contenudecadre"/>
        <w:ind w:firstLine="708"/>
        <w:rPr>
          <w:rStyle w:val="Emphaseintense"/>
          <w:rFonts w:ascii="Consolas" w:hAnsi="Consolas"/>
          <w:i w:val="0"/>
          <w:color w:val="00000A"/>
        </w:rPr>
      </w:pPr>
      <w:r>
        <w:rPr>
          <w:rStyle w:val="Emphaseintense"/>
          <w:rFonts w:ascii="Consolas" w:hAnsi="Consolas"/>
          <w:i w:val="0"/>
          <w:color w:val="00000A"/>
        </w:rPr>
        <w:t>&lt;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file_definition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75178EF4" w14:textId="77777777" w:rsidR="00F948BB" w:rsidRDefault="00FF001B">
      <w:pPr>
        <w:pStyle w:val="Contenudecadre"/>
        <w:ind w:left="708"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 xml:space="preserve">&lt;file name=… 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output_freq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=… &gt;</w:t>
      </w:r>
    </w:p>
    <w:p w14:paraId="23D425A5" w14:textId="7E6D8E22" w:rsidR="00F948BB" w:rsidRDefault="00FF001B">
      <w:pPr>
        <w:pStyle w:val="Contenudecadre"/>
        <w:ind w:left="1416" w:firstLine="708"/>
        <w:rPr>
          <w:rStyle w:val="Emphaseintense"/>
          <w:rFonts w:ascii="Consolas" w:hAnsi="Consolas"/>
          <w:i w:val="0"/>
          <w:color w:val="00000A"/>
        </w:rPr>
      </w:pPr>
      <w:r>
        <w:rPr>
          <w:rStyle w:val="Emphaseintense"/>
          <w:rFonts w:ascii="Consolas" w:hAnsi="Consolas"/>
          <w:i w:val="0"/>
          <w:color w:val="00000A"/>
        </w:rPr>
        <w:t xml:space="preserve">&lt;field 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field_ref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=</w:t>
      </w:r>
      <w:r>
        <w:rPr>
          <w:rStyle w:val="Emphaseintense"/>
          <w:rFonts w:ascii="Consolas" w:hAnsi="Consolas"/>
          <w:b/>
          <w:i w:val="0"/>
          <w:color w:val="FF0000"/>
        </w:rPr>
        <w:t>"CMIP</w:t>
      </w:r>
      <w:r w:rsidR="002539F3">
        <w:rPr>
          <w:rStyle w:val="Emphaseintense"/>
          <w:rFonts w:ascii="Consolas" w:hAnsi="Consolas"/>
          <w:b/>
          <w:i w:val="0"/>
          <w:color w:val="FF0000"/>
        </w:rPr>
        <w:t>6</w:t>
      </w:r>
      <w:r>
        <w:rPr>
          <w:rStyle w:val="Emphaseintense"/>
          <w:rFonts w:ascii="Consolas" w:hAnsi="Consolas"/>
          <w:b/>
          <w:i w:val="0"/>
          <w:color w:val="FF0000"/>
        </w:rPr>
        <w:t>_sos”</w:t>
      </w:r>
      <w:r>
        <w:rPr>
          <w:rStyle w:val="Emphaseintense"/>
          <w:rFonts w:ascii="Consolas" w:hAnsi="Consolas"/>
          <w:i w:val="0"/>
          <w:color w:val="FF0000"/>
        </w:rPr>
        <w:t xml:space="preserve"> </w:t>
      </w:r>
      <w:r>
        <w:rPr>
          <w:rStyle w:val="Emphaseintense"/>
          <w:rFonts w:ascii="Consolas" w:hAnsi="Consolas"/>
          <w:i w:val="0"/>
          <w:color w:val="00000A"/>
        </w:rPr>
        <w:t>name</w:t>
      </w:r>
      <w:proofErr w:type="gramStart"/>
      <w:r>
        <w:rPr>
          <w:rStyle w:val="Emphaseintense"/>
          <w:rFonts w:ascii="Consolas" w:hAnsi="Consolas"/>
          <w:i w:val="0"/>
          <w:color w:val="00000A"/>
        </w:rPr>
        <w:t>=</w:t>
      </w:r>
      <w:r>
        <w:rPr>
          <w:rStyle w:val="Emphaseintense"/>
          <w:rFonts w:ascii="Consolas" w:hAnsi="Consolas"/>
          <w:b/>
          <w:i w:val="0"/>
          <w:color w:val="FF0000"/>
        </w:rPr>
        <w:t>”</w:t>
      </w:r>
      <w:proofErr w:type="spellStart"/>
      <w:r>
        <w:rPr>
          <w:rStyle w:val="Emphaseintense"/>
          <w:rFonts w:ascii="Consolas" w:hAnsi="Consolas"/>
          <w:b/>
          <w:i w:val="0"/>
          <w:color w:val="FF0000"/>
        </w:rPr>
        <w:t>sos</w:t>
      </w:r>
      <w:proofErr w:type="spellEnd"/>
      <w:proofErr w:type="gramEnd"/>
      <w:r>
        <w:rPr>
          <w:rStyle w:val="Emphaseintense"/>
          <w:rFonts w:ascii="Consolas" w:hAnsi="Consolas"/>
          <w:b/>
          <w:i w:val="0"/>
          <w:color w:val="FF0000"/>
        </w:rPr>
        <w:t xml:space="preserve">” </w:t>
      </w:r>
      <w:r>
        <w:rPr>
          <w:rStyle w:val="Emphaseintense"/>
          <w:rFonts w:ascii="Consolas" w:hAnsi="Consolas"/>
          <w:i w:val="0"/>
          <w:color w:val="00000A"/>
        </w:rPr>
        <w:t>&lt;field/&gt;</w:t>
      </w:r>
    </w:p>
    <w:p w14:paraId="1CB5004A" w14:textId="77777777" w:rsidR="00F948BB" w:rsidRDefault="00FF001B">
      <w:pPr>
        <w:pStyle w:val="Contenudecadre"/>
        <w:ind w:left="2124"/>
        <w:rPr>
          <w:rStyle w:val="Emphaseintense"/>
          <w:rFonts w:ascii="Consolas" w:hAnsi="Consolas"/>
          <w:i w:val="0"/>
          <w:color w:val="00000A"/>
        </w:rPr>
      </w:pPr>
      <w:r>
        <w:rPr>
          <w:rStyle w:val="Emphaseintense"/>
          <w:rFonts w:ascii="Consolas" w:hAnsi="Consolas"/>
          <w:i w:val="0"/>
          <w:color w:val="00000A"/>
        </w:rPr>
        <w:t>&lt;variable name="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standard_name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 xml:space="preserve">" &gt; 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sea_surface_salinity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 xml:space="preserve"> &lt;/variable&gt;</w:t>
      </w:r>
    </w:p>
    <w:p w14:paraId="66D8C616" w14:textId="77777777" w:rsidR="00F948BB" w:rsidRDefault="00FF001B">
      <w:pPr>
        <w:pStyle w:val="Contenudecadre"/>
        <w:ind w:left="708"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&lt;/file&gt;</w:t>
      </w:r>
    </w:p>
    <w:p w14:paraId="25342478" w14:textId="77777777" w:rsidR="00F948BB" w:rsidRDefault="00FF001B">
      <w:pPr>
        <w:pStyle w:val="Contenudecadre"/>
        <w:ind w:firstLine="708"/>
        <w:rPr>
          <w:rStyle w:val="Emphaseintense"/>
          <w:rFonts w:ascii="Consolas" w:hAnsi="Consolas"/>
          <w:i w:val="0"/>
          <w:color w:val="00000A"/>
        </w:rPr>
      </w:pPr>
      <w:r>
        <w:rPr>
          <w:rStyle w:val="Emphaseintense"/>
          <w:rFonts w:ascii="Consolas" w:hAnsi="Consolas"/>
          <w:i w:val="0"/>
          <w:color w:val="00000A"/>
        </w:rPr>
        <w:t>&lt;/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file_definition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5C67C757" w14:textId="77777777" w:rsidR="00F948BB" w:rsidRDefault="00F948BB">
      <w:pPr>
        <w:pStyle w:val="Contenudecadre"/>
        <w:rPr>
          <w:rStyle w:val="Emphaseintense"/>
          <w:rFonts w:ascii="Consolas" w:hAnsi="Consolas"/>
          <w:i w:val="0"/>
          <w:color w:val="00000A"/>
        </w:rPr>
      </w:pPr>
    </w:p>
    <w:p w14:paraId="145733D8" w14:textId="77777777" w:rsidR="00F948BB" w:rsidRDefault="00F948BB">
      <w:pPr>
        <w:pStyle w:val="Contenudecadre"/>
        <w:rPr>
          <w:rStyle w:val="Emphaseintense"/>
          <w:rFonts w:ascii="Consolas" w:hAnsi="Consolas"/>
          <w:i w:val="0"/>
          <w:color w:val="00000A"/>
        </w:rPr>
      </w:pPr>
    </w:p>
    <w:p w14:paraId="706C93C6" w14:textId="63EECFFC" w:rsidR="00F948BB" w:rsidRDefault="00FF001B">
      <w:r>
        <w:t xml:space="preserve">And in the </w:t>
      </w:r>
      <w:r>
        <w:rPr>
          <w:rStyle w:val="Emphaseintense"/>
        </w:rPr>
        <w:t>native fi</w:t>
      </w:r>
      <w:r w:rsidR="002539F3">
        <w:rPr>
          <w:rStyle w:val="Emphaseintense"/>
        </w:rPr>
        <w:t>eld</w:t>
      </w:r>
      <w:r>
        <w:rPr>
          <w:rStyle w:val="Emphaseintense"/>
        </w:rPr>
        <w:t>-</w:t>
      </w:r>
      <w:proofErr w:type="spellStart"/>
      <w:r>
        <w:rPr>
          <w:rStyle w:val="Emphaseintense"/>
        </w:rPr>
        <w:t>def</w:t>
      </w:r>
      <w:proofErr w:type="spellEnd"/>
      <w:r>
        <w:rPr>
          <w:rStyle w:val="Emphaseintense"/>
        </w:rPr>
        <w:t xml:space="preserve"> fil</w:t>
      </w:r>
      <w:r w:rsidR="00135A65">
        <w:rPr>
          <w:rStyle w:val="Emphaseintense"/>
        </w:rPr>
        <w:t>e</w:t>
      </w:r>
      <w:r>
        <w:t xml:space="preserve">: </w:t>
      </w:r>
    </w:p>
    <w:p w14:paraId="106DF683" w14:textId="77777777" w:rsidR="00F948BB" w:rsidRDefault="00F948BB"/>
    <w:p w14:paraId="6596C280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63B08A34" w14:textId="77777777" w:rsidR="00F948BB" w:rsidRDefault="00FF001B">
      <w:pPr>
        <w:pStyle w:val="Contenudecadre"/>
        <w:ind w:left="708" w:firstLine="708"/>
        <w:rPr>
          <w:rFonts w:ascii="Consolas" w:hAnsi="Consolas"/>
        </w:rPr>
      </w:pPr>
      <w:r>
        <w:rPr>
          <w:rFonts w:ascii="Consolas" w:hAnsi="Consolas"/>
        </w:rPr>
        <w:t>&lt;field id=</w:t>
      </w:r>
      <w:r>
        <w:rPr>
          <w:rFonts w:ascii="Consolas" w:hAnsi="Consolas"/>
          <w:b/>
          <w:color w:val="FF0000"/>
        </w:rPr>
        <w:t>"</w:t>
      </w:r>
      <w:proofErr w:type="spellStart"/>
      <w:r>
        <w:rPr>
          <w:rFonts w:ascii="Consolas" w:hAnsi="Consolas"/>
          <w:b/>
          <w:color w:val="FF0000"/>
        </w:rPr>
        <w:t>sss</w:t>
      </w:r>
      <w:proofErr w:type="spellEnd"/>
      <w:r>
        <w:rPr>
          <w:rFonts w:ascii="Consolas" w:hAnsi="Consolas"/>
          <w:b/>
          <w:color w:val="FF0000"/>
        </w:rPr>
        <w:t xml:space="preserve">" </w:t>
      </w:r>
      <w:r>
        <w:rPr>
          <w:rFonts w:ascii="Consolas" w:hAnsi="Consolas"/>
          <w:iCs/>
        </w:rPr>
        <w:t xml:space="preserve">… </w:t>
      </w:r>
      <w:proofErr w:type="spellStart"/>
      <w:r>
        <w:rPr>
          <w:rFonts w:ascii="Consolas" w:hAnsi="Consolas"/>
          <w:iCs/>
        </w:rPr>
        <w:t>standard_name</w:t>
      </w:r>
      <w:proofErr w:type="spellEnd"/>
      <w:r>
        <w:rPr>
          <w:rFonts w:ascii="Consolas" w:hAnsi="Consolas"/>
          <w:iCs/>
        </w:rPr>
        <w:t>="</w:t>
      </w:r>
      <w:proofErr w:type="spellStart"/>
      <w:r>
        <w:rPr>
          <w:rFonts w:ascii="Consolas" w:hAnsi="Consolas"/>
          <w:iCs/>
        </w:rPr>
        <w:t>sea_surface_salinity</w:t>
      </w:r>
      <w:proofErr w:type="spellEnd"/>
      <w:r>
        <w:rPr>
          <w:rFonts w:ascii="Consolas" w:hAnsi="Consolas"/>
          <w:iCs/>
        </w:rPr>
        <w:t>"/&gt;</w:t>
      </w:r>
    </w:p>
    <w:p w14:paraId="06B2E7B4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&lt;/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186F8CB4" w14:textId="77777777" w:rsidR="00F948BB" w:rsidRDefault="00F948BB">
      <w:pPr>
        <w:jc w:val="both"/>
      </w:pPr>
    </w:p>
    <w:p w14:paraId="0A75A498" w14:textId="78E970FB" w:rsidR="00F948BB" w:rsidRDefault="00FF001B">
      <w:r>
        <w:t xml:space="preserve">The correspondence given in the </w:t>
      </w:r>
      <w:r>
        <w:rPr>
          <w:rStyle w:val="Emphaseintense"/>
        </w:rPr>
        <w:t>ping file</w:t>
      </w:r>
      <w:r>
        <w:t xml:space="preserve"> should be (provided </w:t>
      </w:r>
      <w:r w:rsidR="00284DFC">
        <w:t xml:space="preserve">that </w:t>
      </w:r>
      <w:r>
        <w:t>“</w:t>
      </w:r>
      <w:proofErr w:type="spellStart"/>
      <w:r>
        <w:t>sss</w:t>
      </w:r>
      <w:proofErr w:type="spellEnd"/>
      <w:r>
        <w:t>” meet</w:t>
      </w:r>
      <w:r w:rsidR="00284DFC">
        <w:t>s</w:t>
      </w:r>
      <w:r>
        <w:t xml:space="preserve"> “</w:t>
      </w:r>
      <w:proofErr w:type="spellStart"/>
      <w:r>
        <w:t>sos</w:t>
      </w:r>
      <w:proofErr w:type="spellEnd"/>
      <w:r>
        <w:t>” definition, including units):</w:t>
      </w:r>
    </w:p>
    <w:p w14:paraId="5E380E78" w14:textId="77777777" w:rsidR="00F948BB" w:rsidRDefault="00F948BB"/>
    <w:p w14:paraId="278FF4BA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58AC42F5" w14:textId="77777777" w:rsidR="00F948BB" w:rsidRDefault="00FF001B">
      <w:pPr>
        <w:pStyle w:val="Contenudecadre"/>
        <w:ind w:left="708" w:firstLine="708"/>
        <w:rPr>
          <w:rFonts w:ascii="Consolas" w:hAnsi="Consolas"/>
          <w:i/>
          <w:color w:val="767171" w:themeColor="background2" w:themeShade="80"/>
        </w:rPr>
      </w:pPr>
      <w:r>
        <w:rPr>
          <w:rStyle w:val="Emphaseintense"/>
          <w:rFonts w:ascii="Consolas" w:hAnsi="Consolas"/>
          <w:i w:val="0"/>
          <w:color w:val="00000A"/>
        </w:rPr>
        <w:t>&lt;field id=</w:t>
      </w:r>
      <w:r>
        <w:rPr>
          <w:rStyle w:val="Emphaseintense"/>
          <w:rFonts w:ascii="Consolas" w:hAnsi="Consolas"/>
          <w:i w:val="0"/>
          <w:color w:val="FF0000"/>
        </w:rPr>
        <w:t>"</w:t>
      </w:r>
      <w:r>
        <w:rPr>
          <w:rStyle w:val="Emphaseintense"/>
          <w:rFonts w:ascii="Consolas" w:hAnsi="Consolas"/>
          <w:b/>
          <w:i w:val="0"/>
          <w:color w:val="FF0000"/>
        </w:rPr>
        <w:t>CMIP6_sos</w:t>
      </w:r>
      <w:r>
        <w:rPr>
          <w:rStyle w:val="Emphaseintense"/>
          <w:rFonts w:ascii="Consolas" w:hAnsi="Consolas"/>
          <w:i w:val="0"/>
          <w:color w:val="FF0000"/>
        </w:rPr>
        <w:t xml:space="preserve">" 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field_ref</w:t>
      </w:r>
      <w:proofErr w:type="spellEnd"/>
      <w:r>
        <w:rPr>
          <w:rStyle w:val="Emphaseintense"/>
          <w:rFonts w:ascii="Consolas" w:hAnsi="Consolas"/>
          <w:i w:val="0"/>
          <w:color w:val="000000" w:themeColor="text1"/>
        </w:rPr>
        <w:t>=</w:t>
      </w:r>
      <w:r>
        <w:rPr>
          <w:rStyle w:val="Emphaseintense"/>
          <w:rFonts w:ascii="Consolas" w:hAnsi="Consolas"/>
          <w:b/>
          <w:i w:val="0"/>
          <w:color w:val="FF0000"/>
        </w:rPr>
        <w:t>"</w:t>
      </w:r>
      <w:proofErr w:type="spellStart"/>
      <w:r>
        <w:rPr>
          <w:rStyle w:val="Emphaseintense"/>
          <w:rFonts w:ascii="Consolas" w:hAnsi="Consolas"/>
          <w:b/>
          <w:i w:val="0"/>
          <w:color w:val="FF0000"/>
        </w:rPr>
        <w:t>sss</w:t>
      </w:r>
      <w:proofErr w:type="spellEnd"/>
      <w:r>
        <w:rPr>
          <w:rStyle w:val="Emphaseintense"/>
          <w:rFonts w:ascii="Consolas" w:hAnsi="Consolas"/>
          <w:b/>
          <w:i w:val="0"/>
          <w:color w:val="FF0000"/>
        </w:rPr>
        <w:t xml:space="preserve">" </w:t>
      </w:r>
      <w:r>
        <w:rPr>
          <w:rStyle w:val="Emphaseintense"/>
          <w:rFonts w:ascii="Consolas" w:hAnsi="Consolas"/>
          <w:i w:val="0"/>
          <w:color w:val="00000A"/>
        </w:rPr>
        <w:t xml:space="preserve">&lt;field/&gt; </w:t>
      </w:r>
      <w:proofErr w:type="gramStart"/>
      <w:r>
        <w:rPr>
          <w:rStyle w:val="Emphaseintense"/>
          <w:rFonts w:ascii="Consolas" w:hAnsi="Consolas"/>
          <w:i w:val="0"/>
          <w:color w:val="767171" w:themeColor="background2" w:themeShade="80"/>
        </w:rPr>
        <w:t>&lt;!--</w:t>
      </w:r>
      <w:proofErr w:type="gramEnd"/>
      <w:r>
        <w:rPr>
          <w:rStyle w:val="Emphaseintense"/>
          <w:rFonts w:ascii="Consolas" w:hAnsi="Consolas"/>
          <w:i w:val="0"/>
          <w:color w:val="767171" w:themeColor="background2" w:themeShade="80"/>
        </w:rPr>
        <w:t xml:space="preserve"> (0.001) </w:t>
      </w:r>
      <w:proofErr w:type="spellStart"/>
      <w:r>
        <w:rPr>
          <w:rStyle w:val="Emphaseintense"/>
          <w:rFonts w:ascii="Consolas" w:hAnsi="Consolas"/>
          <w:i w:val="0"/>
          <w:color w:val="767171" w:themeColor="background2" w:themeShade="80"/>
        </w:rPr>
        <w:t>sea_surface_salinity</w:t>
      </w:r>
      <w:proofErr w:type="spellEnd"/>
      <w:r>
        <w:rPr>
          <w:rStyle w:val="Emphaseintense"/>
          <w:rFonts w:ascii="Consolas" w:hAnsi="Consolas"/>
          <w:i w:val="0"/>
          <w:color w:val="767171" w:themeColor="background2" w:themeShade="80"/>
        </w:rPr>
        <w:t xml:space="preserve"> : Sea Surface Salinity --&gt;</w:t>
      </w:r>
    </w:p>
    <w:p w14:paraId="6391A477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&lt;/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655F65E9" w14:textId="77777777" w:rsidR="00F948BB" w:rsidRDefault="00F948BB"/>
    <w:p w14:paraId="17D57F14" w14:textId="4FE27C78" w:rsidR="00F948BB" w:rsidRDefault="00FF001B">
      <w:r>
        <w:rPr>
          <w:rStyle w:val="Emphaseintense"/>
        </w:rPr>
        <w:t>‘CMIP6_’</w:t>
      </w:r>
      <w:r>
        <w:rPr>
          <w:sz w:val="22"/>
        </w:rPr>
        <w:t xml:space="preserve"> </w:t>
      </w:r>
      <w:r>
        <w:t>is a prefix that user can freely chose</w:t>
      </w:r>
      <w:r w:rsidR="00135A65">
        <w:t xml:space="preserve">. The only constraint is to use the same prefix to create the </w:t>
      </w:r>
      <w:r w:rsidR="002539F3" w:rsidRPr="00135A65">
        <w:rPr>
          <w:i/>
        </w:rPr>
        <w:t>ping file</w:t>
      </w:r>
      <w:r w:rsidR="002539F3">
        <w:t xml:space="preserve"> template</w:t>
      </w:r>
      <w:r w:rsidR="00135A65">
        <w:t xml:space="preserve"> and to generate the </w:t>
      </w:r>
      <w:r w:rsidR="00135A65" w:rsidRPr="00135A65">
        <w:rPr>
          <w:i/>
        </w:rPr>
        <w:t xml:space="preserve">file </w:t>
      </w:r>
      <w:proofErr w:type="spellStart"/>
      <w:r w:rsidR="00135A65" w:rsidRPr="00135A65">
        <w:rPr>
          <w:i/>
        </w:rPr>
        <w:t>def</w:t>
      </w:r>
      <w:proofErr w:type="spellEnd"/>
      <w:r w:rsidR="00135A65">
        <w:t xml:space="preserve"> with dr2xml.</w:t>
      </w:r>
    </w:p>
    <w:p w14:paraId="7478D72A" w14:textId="77777777" w:rsidR="00F948BB" w:rsidRDefault="00F948BB"/>
    <w:p w14:paraId="5AE3493D" w14:textId="77777777" w:rsidR="00F948BB" w:rsidRDefault="00FF001B" w:rsidP="000C614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b/>
          <w:u w:val="single"/>
        </w:rPr>
        <w:t>Why a template of ping file?</w:t>
      </w:r>
      <w:r>
        <w:t xml:space="preserve"> Since the list of variables requested by the CMIP6 data request is long, complex (varying across MIPs, the experiments within a given MIP, etc.), dr2xml package provides a tool (</w:t>
      </w:r>
      <w:proofErr w:type="spellStart"/>
      <w:r>
        <w:rPr>
          <w:rStyle w:val="Emphaseintense"/>
        </w:rPr>
        <w:t>create_ping_file</w:t>
      </w:r>
      <w:proofErr w:type="spellEnd"/>
      <w:r>
        <w:rPr>
          <w:sz w:val="22"/>
        </w:rPr>
        <w:t xml:space="preserve"> </w:t>
      </w:r>
      <w:r>
        <w:t xml:space="preserve">python script or notebook) to generate a template of the </w:t>
      </w:r>
      <w:r>
        <w:rPr>
          <w:i/>
        </w:rPr>
        <w:t>ping-file</w:t>
      </w:r>
      <w:r>
        <w:t xml:space="preserve"> including the exhaustive list of requested variables that applies to your CMIP6 modelling plans. It is a template since the actual correspondence with the model variable names is not yet established.</w:t>
      </w:r>
    </w:p>
    <w:p w14:paraId="5C7D810D" w14:textId="77777777" w:rsidR="00F948BB" w:rsidRDefault="00F948BB"/>
    <w:p w14:paraId="55CCAC09" w14:textId="77777777" w:rsidR="00F948BB" w:rsidRDefault="00FF001B">
      <w:r>
        <w:t xml:space="preserve">A template of ping file contains a large number of </w:t>
      </w:r>
      <w:r w:rsidRPr="000C614E">
        <w:rPr>
          <w:rStyle w:val="Emphaseintense"/>
        </w:rPr>
        <w:t>“&lt;field /&gt;”</w:t>
      </w:r>
      <w:r>
        <w:t xml:space="preserve"> lines like this one:</w:t>
      </w:r>
    </w:p>
    <w:p w14:paraId="27F0A6B8" w14:textId="77777777" w:rsidR="00F948BB" w:rsidRDefault="00F948BB">
      <w:pPr>
        <w:rPr>
          <w:highlight w:val="cyan"/>
        </w:rPr>
      </w:pPr>
    </w:p>
    <w:p w14:paraId="5638A554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562B621A" w14:textId="77777777" w:rsidR="00F948BB" w:rsidRDefault="00FF001B">
      <w:pPr>
        <w:pStyle w:val="Contenudecadre"/>
        <w:ind w:left="708" w:firstLine="708"/>
        <w:rPr>
          <w:rStyle w:val="Emphaseintense"/>
          <w:rFonts w:ascii="Consolas" w:hAnsi="Consolas"/>
          <w:i w:val="0"/>
          <w:color w:val="00000A"/>
        </w:rPr>
      </w:pPr>
      <w:r>
        <w:rPr>
          <w:rStyle w:val="Emphaseintense"/>
          <w:rFonts w:ascii="Consolas" w:hAnsi="Consolas"/>
          <w:i w:val="0"/>
          <w:color w:val="00000A"/>
        </w:rPr>
        <w:t>&lt;field id=</w:t>
      </w:r>
      <w:r>
        <w:rPr>
          <w:rStyle w:val="Emphaseintense"/>
          <w:rFonts w:ascii="Consolas" w:hAnsi="Consolas"/>
          <w:i w:val="0"/>
          <w:color w:val="FF0000"/>
        </w:rPr>
        <w:t>"</w:t>
      </w:r>
      <w:r>
        <w:rPr>
          <w:rStyle w:val="Emphaseintense"/>
          <w:rFonts w:ascii="Consolas" w:hAnsi="Consolas"/>
          <w:b/>
          <w:i w:val="0"/>
          <w:color w:val="FF0000"/>
        </w:rPr>
        <w:t>CMIP6_tos</w:t>
      </w:r>
      <w:r>
        <w:rPr>
          <w:rStyle w:val="Emphaseintense"/>
          <w:rFonts w:ascii="Consolas" w:hAnsi="Consolas"/>
          <w:i w:val="0"/>
          <w:color w:val="FF0000"/>
        </w:rPr>
        <w:t xml:space="preserve">" 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field_ref</w:t>
      </w:r>
      <w:proofErr w:type="spellEnd"/>
      <w:r>
        <w:rPr>
          <w:rStyle w:val="Emphaseintense"/>
          <w:rFonts w:ascii="Consolas" w:hAnsi="Consolas"/>
          <w:i w:val="0"/>
          <w:color w:val="000000" w:themeColor="text1"/>
        </w:rPr>
        <w:t>=</w:t>
      </w:r>
      <w:r>
        <w:rPr>
          <w:rStyle w:val="Emphaseintense"/>
          <w:rFonts w:ascii="Consolas" w:hAnsi="Consolas"/>
          <w:b/>
          <w:i w:val="0"/>
          <w:color w:val="FF0000"/>
        </w:rPr>
        <w:t xml:space="preserve">"dummy" </w:t>
      </w:r>
      <w:r>
        <w:rPr>
          <w:rStyle w:val="Emphaseintense"/>
          <w:rFonts w:ascii="Consolas" w:hAnsi="Consolas"/>
          <w:i w:val="0"/>
          <w:color w:val="00000A"/>
        </w:rPr>
        <w:t>&lt;field/&gt;</w:t>
      </w:r>
    </w:p>
    <w:p w14:paraId="595F7070" w14:textId="77777777" w:rsidR="00F948BB" w:rsidRDefault="00FF001B">
      <w:pPr>
        <w:pStyle w:val="Contenudecadre"/>
        <w:ind w:left="708"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...</w:t>
      </w:r>
    </w:p>
    <w:p w14:paraId="3D694F3B" w14:textId="77777777" w:rsidR="00F948BB" w:rsidRDefault="00FF001B">
      <w:pPr>
        <w:pStyle w:val="Contenudecadre"/>
        <w:ind w:firstLine="708"/>
        <w:rPr>
          <w:rFonts w:ascii="Consolas" w:hAnsi="Consolas"/>
          <w:i/>
        </w:rPr>
      </w:pPr>
      <w:r>
        <w:rPr>
          <w:rStyle w:val="Emphaseintense"/>
          <w:rFonts w:ascii="Consolas" w:hAnsi="Consolas"/>
          <w:i w:val="0"/>
          <w:color w:val="00000A"/>
        </w:rPr>
        <w:t>&lt;/</w:t>
      </w:r>
      <w:proofErr w:type="spellStart"/>
      <w:r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>
        <w:rPr>
          <w:rStyle w:val="Emphaseintense"/>
          <w:rFonts w:ascii="Consolas" w:hAnsi="Consolas"/>
          <w:i w:val="0"/>
          <w:color w:val="00000A"/>
        </w:rPr>
        <w:t>&gt;</w:t>
      </w:r>
    </w:p>
    <w:p w14:paraId="0C115C69" w14:textId="77777777" w:rsidR="00F948BB" w:rsidRDefault="00F948BB"/>
    <w:p w14:paraId="1112D0AF" w14:textId="43C764B9" w:rsidR="00F948BB" w:rsidRDefault="00FF001B" w:rsidP="000C614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b/>
        </w:rPr>
        <w:t xml:space="preserve">One important step in the preparation of the model output for CMIP6 is to fill this ping file template. </w:t>
      </w:r>
      <w:r>
        <w:t xml:space="preserve">Note that the job of making the correspondence between model names and CMIP names </w:t>
      </w:r>
      <w:r w:rsidR="002539F3">
        <w:t xml:space="preserve">would have </w:t>
      </w:r>
      <w:r>
        <w:t>to be done anyway</w:t>
      </w:r>
      <w:r w:rsidR="002539F3">
        <w:t>, even if you were not using the dr2xml framework,</w:t>
      </w:r>
      <w:r>
        <w:t xml:space="preserve"> in </w:t>
      </w:r>
      <w:r w:rsidR="00135A65">
        <w:rPr>
          <w:i/>
        </w:rPr>
        <w:t>file-</w:t>
      </w:r>
      <w:proofErr w:type="spellStart"/>
      <w:r>
        <w:rPr>
          <w:i/>
        </w:rPr>
        <w:t>def</w:t>
      </w:r>
      <w:proofErr w:type="spellEnd"/>
      <w:r>
        <w:t xml:space="preserve"> files or at a post-processing stage, before or during the </w:t>
      </w:r>
      <w:proofErr w:type="spellStart"/>
      <w:r>
        <w:t>Cmorisation</w:t>
      </w:r>
      <w:proofErr w:type="spellEnd"/>
      <w:r>
        <w:t>. What dr2xml do</w:t>
      </w:r>
      <w:r w:rsidR="002539F3">
        <w:t>es</w:t>
      </w:r>
      <w:r>
        <w:t xml:space="preserve"> here is just to </w:t>
      </w:r>
      <w:r w:rsidR="002539F3">
        <w:t xml:space="preserve">propose </w:t>
      </w:r>
      <w:r>
        <w:t>a file format and naming conventions (use of a prefix).</w:t>
      </w:r>
    </w:p>
    <w:p w14:paraId="19DC8751" w14:textId="77777777" w:rsidR="00F948BB" w:rsidRDefault="00F948BB"/>
    <w:p w14:paraId="3C3FFBAD" w14:textId="286EAA67" w:rsidR="00F948BB" w:rsidRDefault="00FF001B">
      <w:pPr>
        <w:pStyle w:val="Titre1"/>
      </w:pPr>
      <w:r>
        <w:t>How to create the ping file template(s)</w:t>
      </w:r>
      <w:bookmarkStart w:id="0" w:name="_GoBack"/>
      <w:bookmarkEnd w:id="0"/>
      <w:r>
        <w:t xml:space="preserve">? </w:t>
      </w:r>
    </w:p>
    <w:p w14:paraId="7DA70019" w14:textId="77777777" w:rsidR="00F948BB" w:rsidRDefault="00F948BB"/>
    <w:p w14:paraId="0ABBC0A3" w14:textId="6F7BF5F0" w:rsidR="00F948BB" w:rsidRDefault="00FF001B" w:rsidP="000C614E">
      <w:pPr>
        <w:jc w:val="both"/>
        <w:rPr>
          <w:rStyle w:val="Accentuation1"/>
          <w:sz w:val="20"/>
          <w:szCs w:val="20"/>
        </w:rPr>
      </w:pPr>
      <w:r>
        <w:t xml:space="preserve">For each XIOS context, you will have to write a </w:t>
      </w:r>
      <w:r>
        <w:rPr>
          <w:rStyle w:val="Emphaseintense"/>
        </w:rPr>
        <w:t>ping file</w:t>
      </w:r>
      <w:r>
        <w:t xml:space="preserve"> including variables for all the realms covered by this context. For NEMO users, we have one nemo context, that includes </w:t>
      </w:r>
      <w:r>
        <w:rPr>
          <w:rStyle w:val="Emphaseintense"/>
        </w:rPr>
        <w:t>ocean</w:t>
      </w:r>
      <w:r>
        <w:rPr>
          <w:rStyle w:val="Accentuation1"/>
        </w:rPr>
        <w:t xml:space="preserve">, </w:t>
      </w:r>
      <w:proofErr w:type="spellStart"/>
      <w:r>
        <w:rPr>
          <w:rStyle w:val="Emphaseintense"/>
        </w:rPr>
        <w:t>seaIce</w:t>
      </w:r>
      <w:proofErr w:type="spellEnd"/>
      <w:r>
        <w:rPr>
          <w:rStyle w:val="Accentuation1"/>
          <w:rFonts w:asciiTheme="minorHAnsi" w:hAnsiTheme="minorHAnsi"/>
          <w:sz w:val="24"/>
        </w:rPr>
        <w:t xml:space="preserve"> and</w:t>
      </w:r>
      <w:r>
        <w:rPr>
          <w:rStyle w:val="Accentuation1"/>
          <w:sz w:val="24"/>
        </w:rPr>
        <w:t xml:space="preserve"> </w:t>
      </w:r>
      <w:proofErr w:type="spellStart"/>
      <w:r>
        <w:rPr>
          <w:rStyle w:val="Emphaseintense"/>
        </w:rPr>
        <w:t>ocnBgchem</w:t>
      </w:r>
      <w:proofErr w:type="spellEnd"/>
      <w:r>
        <w:rPr>
          <w:rStyle w:val="Emphaseintense"/>
        </w:rPr>
        <w:t xml:space="preserve"> </w:t>
      </w:r>
      <w:r>
        <w:rPr>
          <w:rStyle w:val="Accentuation1"/>
          <w:rFonts w:asciiTheme="minorHAnsi" w:hAnsiTheme="minorHAnsi"/>
          <w:sz w:val="24"/>
        </w:rPr>
        <w:t>realms.</w:t>
      </w:r>
    </w:p>
    <w:p w14:paraId="5FD9E2F0" w14:textId="77777777" w:rsidR="00F948BB" w:rsidRDefault="00F948BB" w:rsidP="000C614E">
      <w:pPr>
        <w:jc w:val="both"/>
      </w:pPr>
    </w:p>
    <w:p w14:paraId="44E3F418" w14:textId="77777777" w:rsidR="00F948BB" w:rsidRDefault="00FF001B" w:rsidP="000C614E">
      <w:pPr>
        <w:jc w:val="both"/>
      </w:pPr>
      <w:r>
        <w:t xml:space="preserve">For that purpose you can either use the </w:t>
      </w:r>
      <w:proofErr w:type="spellStart"/>
      <w:r>
        <w:rPr>
          <w:rStyle w:val="Emphaseintense"/>
        </w:rPr>
        <w:t>create_ping_files.ipynb</w:t>
      </w:r>
      <w:proofErr w:type="spellEnd"/>
      <w:r>
        <w:t xml:space="preserve"> python notebook (available in </w:t>
      </w:r>
      <w:r>
        <w:rPr>
          <w:rStyle w:val="Emphaseintense"/>
        </w:rPr>
        <w:t>dr2pub/</w:t>
      </w:r>
      <w:r>
        <w:t xml:space="preserve"> repository) or the equivalent classical Python script </w:t>
      </w:r>
      <w:r>
        <w:rPr>
          <w:rStyle w:val="Emphaseintense"/>
        </w:rPr>
        <w:t>create_ping_files.py</w:t>
      </w:r>
      <w:r>
        <w:t xml:space="preserve"> (available in </w:t>
      </w:r>
      <w:r>
        <w:rPr>
          <w:rStyle w:val="Emphaseintense"/>
        </w:rPr>
        <w:t>dr2pub/doc/</w:t>
      </w:r>
      <w:r>
        <w:t xml:space="preserve"> repository).</w:t>
      </w:r>
    </w:p>
    <w:p w14:paraId="78180D90" w14:textId="77777777" w:rsidR="00F948BB" w:rsidRDefault="00F948BB" w:rsidP="000C614E">
      <w:pPr>
        <w:jc w:val="both"/>
      </w:pPr>
    </w:p>
    <w:p w14:paraId="4DCD4D24" w14:textId="4D000FBF" w:rsidR="00F948BB" w:rsidRDefault="00FF001B" w:rsidP="000C614E">
      <w:pPr>
        <w:jc w:val="both"/>
      </w:pPr>
      <w:r>
        <w:t xml:space="preserve">In </w:t>
      </w:r>
      <w:proofErr w:type="spellStart"/>
      <w:r>
        <w:rPr>
          <w:rStyle w:val="Emphaseintense"/>
        </w:rPr>
        <w:t>create_ping_files</w:t>
      </w:r>
      <w:proofErr w:type="spellEnd"/>
      <w:r>
        <w:rPr>
          <w:rStyle w:val="Emphaseintense"/>
        </w:rPr>
        <w:t xml:space="preserve"> </w:t>
      </w:r>
      <w:r>
        <w:t xml:space="preserve">script or notebook, you have to adapt a few things for your own usage. </w:t>
      </w:r>
      <w:r w:rsidR="002539F3">
        <w:t>Here are</w:t>
      </w:r>
      <w:r>
        <w:t xml:space="preserve"> some guidelines on how to use this script/notebook.</w:t>
      </w:r>
    </w:p>
    <w:p w14:paraId="5815336C" w14:textId="77777777" w:rsidR="00F948BB" w:rsidRDefault="00F948BB">
      <w:pPr>
        <w:jc w:val="both"/>
      </w:pPr>
    </w:p>
    <w:p w14:paraId="40628BCE" w14:textId="77777777" w:rsidR="00F948BB" w:rsidRDefault="00FF001B">
      <w:pPr>
        <w:pStyle w:val="Titre2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 Provide some settings (bold highlight below in “settings” python dictionary):</w:t>
      </w:r>
    </w:p>
    <w:p w14:paraId="1F9A21F3" w14:textId="77777777" w:rsidR="00F948BB" w:rsidRDefault="00F948BB">
      <w:pPr>
        <w:jc w:val="both"/>
      </w:pPr>
    </w:p>
    <w:p w14:paraId="77151F05" w14:textId="77777777" w:rsidR="00F948BB" w:rsidRDefault="00FF001B">
      <w:pPr>
        <w:pStyle w:val="Pardeliste"/>
        <w:numPr>
          <w:ilvl w:val="0"/>
          <w:numId w:val="3"/>
        </w:numPr>
        <w:jc w:val="both"/>
      </w:pPr>
      <w:r>
        <w:t>Defines the MIPs you want to take into account (</w:t>
      </w:r>
      <w:r>
        <w:rPr>
          <w:rStyle w:val="Emphaseintense"/>
        </w:rPr>
        <w:t>‘</w:t>
      </w:r>
      <w:proofErr w:type="spellStart"/>
      <w:r>
        <w:rPr>
          <w:rStyle w:val="Emphaseintense"/>
        </w:rPr>
        <w:t>mips</w:t>
      </w:r>
      <w:proofErr w:type="spellEnd"/>
      <w:r>
        <w:rPr>
          <w:rStyle w:val="Emphaseintense"/>
        </w:rPr>
        <w:t>’</w:t>
      </w:r>
      <w:r>
        <w:t xml:space="preserve"> key)</w:t>
      </w:r>
    </w:p>
    <w:p w14:paraId="0054086B" w14:textId="77777777" w:rsidR="00F948BB" w:rsidRDefault="00FF001B">
      <w:pPr>
        <w:pStyle w:val="Pardeliste"/>
        <w:numPr>
          <w:ilvl w:val="0"/>
          <w:numId w:val="3"/>
        </w:numPr>
        <w:jc w:val="both"/>
      </w:pPr>
      <w:r>
        <w:t>Define the maximum priority to consider for output variables (</w:t>
      </w:r>
      <w:r>
        <w:rPr>
          <w:rStyle w:val="Emphaseintense"/>
        </w:rPr>
        <w:t>‘</w:t>
      </w:r>
      <w:proofErr w:type="spellStart"/>
      <w:r>
        <w:rPr>
          <w:rStyle w:val="Emphaseintense"/>
        </w:rPr>
        <w:t>max_priority</w:t>
      </w:r>
      <w:proofErr w:type="spellEnd"/>
      <w:r>
        <w:rPr>
          <w:rStyle w:val="Emphaseintense"/>
        </w:rPr>
        <w:t>’</w:t>
      </w:r>
      <w:r>
        <w:t xml:space="preserve"> key)</w:t>
      </w:r>
    </w:p>
    <w:p w14:paraId="32D39F41" w14:textId="77777777" w:rsidR="00F948BB" w:rsidRDefault="00FF001B">
      <w:pPr>
        <w:pStyle w:val="Pardeliste"/>
        <w:numPr>
          <w:ilvl w:val="0"/>
          <w:numId w:val="3"/>
        </w:numPr>
        <w:jc w:val="both"/>
      </w:pPr>
      <w:r>
        <w:t>Define the maximum tier to consider for experiments (</w:t>
      </w:r>
      <w:r>
        <w:rPr>
          <w:rStyle w:val="Emphaseintense"/>
        </w:rPr>
        <w:t>‘</w:t>
      </w:r>
      <w:proofErr w:type="spellStart"/>
      <w:r>
        <w:rPr>
          <w:rStyle w:val="Emphaseintense"/>
        </w:rPr>
        <w:t>max_priority</w:t>
      </w:r>
      <w:proofErr w:type="spellEnd"/>
      <w:r>
        <w:rPr>
          <w:rStyle w:val="Emphaseintense"/>
        </w:rPr>
        <w:t>’</w:t>
      </w:r>
      <w:r>
        <w:t xml:space="preserve"> key)</w:t>
      </w:r>
    </w:p>
    <w:p w14:paraId="7B9144CC" w14:textId="7A8A9F1E" w:rsidR="00F948BB" w:rsidRDefault="00FF001B">
      <w:pPr>
        <w:pStyle w:val="Pardeliste"/>
        <w:numPr>
          <w:ilvl w:val="0"/>
          <w:numId w:val="3"/>
        </w:numPr>
        <w:jc w:val="both"/>
      </w:pPr>
      <w:r>
        <w:t xml:space="preserve">Choose a prefix for the ping variable </w:t>
      </w:r>
      <w:r w:rsidR="002539F3">
        <w:t xml:space="preserve">field id </w:t>
      </w:r>
      <w:r>
        <w:t>(</w:t>
      </w:r>
      <w:r>
        <w:rPr>
          <w:rStyle w:val="Emphaseintense"/>
        </w:rPr>
        <w:t>‘</w:t>
      </w:r>
      <w:proofErr w:type="spellStart"/>
      <w:r>
        <w:rPr>
          <w:rStyle w:val="Emphaseintense"/>
        </w:rPr>
        <w:t>ping_variable_prefix</w:t>
      </w:r>
      <w:proofErr w:type="spellEnd"/>
      <w:r>
        <w:rPr>
          <w:rStyle w:val="Emphaseintense"/>
        </w:rPr>
        <w:t>’</w:t>
      </w:r>
      <w:r>
        <w:t xml:space="preserve"> key). This string is free, but we </w:t>
      </w:r>
      <w:r w:rsidR="000C614E">
        <w:t xml:space="preserve">recommend </w:t>
      </w:r>
      <w:r>
        <w:t>not</w:t>
      </w:r>
      <w:r w:rsidR="000C614E">
        <w:t xml:space="preserve"> to</w:t>
      </w:r>
      <w:r>
        <w:t xml:space="preserve"> use an empty string.</w:t>
      </w:r>
    </w:p>
    <w:p w14:paraId="0F093994" w14:textId="77777777" w:rsidR="00F948BB" w:rsidRDefault="00F948BB">
      <w:pPr>
        <w:jc w:val="both"/>
      </w:pPr>
    </w:p>
    <w:p w14:paraId="47F66025" w14:textId="1E96E8FD" w:rsidR="00F948BB" w:rsidRDefault="00FF001B" w:rsidP="000C614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settings</w:t>
      </w:r>
      <w:proofErr w:type="gramStart"/>
      <w:r>
        <w:rPr>
          <w:rFonts w:ascii="Consolas" w:hAnsi="Consolas"/>
          <w:sz w:val="22"/>
        </w:rPr>
        <w:t>={</w:t>
      </w:r>
      <w:proofErr w:type="gramEnd"/>
    </w:p>
    <w:p w14:paraId="51D34295" w14:textId="77777777" w:rsidR="00F948BB" w:rsidRDefault="00FF001B">
      <w:pPr>
        <w:ind w:left="1985" w:hanging="1277"/>
        <w:rPr>
          <w:rFonts w:ascii="Consolas" w:hAnsi="Consolas"/>
          <w:b/>
          <w:color w:val="000000" w:themeColor="text1"/>
          <w:sz w:val="22"/>
        </w:rPr>
      </w:pPr>
      <w:r>
        <w:rPr>
          <w:rFonts w:ascii="Consolas" w:hAnsi="Consolas"/>
          <w:b/>
          <w:color w:val="000000" w:themeColor="text1"/>
          <w:sz w:val="22"/>
        </w:rPr>
        <w:t>'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mips</w:t>
      </w:r>
      <w:proofErr w:type="spellEnd"/>
      <w:proofErr w:type="gramStart"/>
      <w:r>
        <w:rPr>
          <w:rFonts w:ascii="Consolas" w:hAnsi="Consolas"/>
          <w:b/>
          <w:color w:val="000000" w:themeColor="text1"/>
          <w:sz w:val="22"/>
        </w:rPr>
        <w:t>' :</w:t>
      </w:r>
      <w:proofErr w:type="gramEnd"/>
      <w:r>
        <w:rPr>
          <w:rFonts w:ascii="Consolas" w:hAnsi="Consolas"/>
          <w:b/>
          <w:color w:val="000000" w:themeColor="text1"/>
          <w:sz w:val="22"/>
        </w:rPr>
        <w:t xml:space="preserve"> {"CMIP6", 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AerChemMIP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"C4MIP", "CFMIP", "DAMIP", "DCPP", "FAFMIP","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GeoMIP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"GMMIP", 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HighResMIP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"ISMIP6","LS3MIP","LUMIP","OMIP","PDRMIP","PMIP", "RFMIP", 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ScenarioMIP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SolarMIP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VolMIP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"CORDEX", 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DynVar</w:t>
      </w:r>
      <w:proofErr w:type="spellEnd"/>
      <w:r>
        <w:rPr>
          <w:rFonts w:ascii="Consolas" w:hAnsi="Consolas"/>
          <w:b/>
          <w:color w:val="000000" w:themeColor="text1"/>
          <w:sz w:val="22"/>
        </w:rPr>
        <w:t>", "SIMIP","VIACSAB","SPECS", "CCMI", "CMIP5", "CMIP", "DECK"},</w:t>
      </w:r>
    </w:p>
    <w:p w14:paraId="30AE317C" w14:textId="77777777" w:rsidR="00F948BB" w:rsidRDefault="00FF001B">
      <w:pPr>
        <w:ind w:firstLine="708"/>
        <w:rPr>
          <w:rFonts w:ascii="Consolas" w:hAnsi="Consolas"/>
          <w:b/>
          <w:color w:val="000000" w:themeColor="text1"/>
          <w:sz w:val="22"/>
        </w:rPr>
      </w:pPr>
      <w:r>
        <w:rPr>
          <w:rFonts w:ascii="Consolas" w:hAnsi="Consolas"/>
          <w:b/>
          <w:color w:val="000000" w:themeColor="text1"/>
          <w:sz w:val="22"/>
        </w:rPr>
        <w:t>'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max_priority</w:t>
      </w:r>
      <w:proofErr w:type="spellEnd"/>
      <w:proofErr w:type="gramStart"/>
      <w:r>
        <w:rPr>
          <w:rFonts w:ascii="Consolas" w:hAnsi="Consolas"/>
          <w:b/>
          <w:color w:val="000000" w:themeColor="text1"/>
          <w:sz w:val="22"/>
        </w:rPr>
        <w:t>' :</w:t>
      </w:r>
      <w:proofErr w:type="gramEnd"/>
      <w:r>
        <w:rPr>
          <w:rFonts w:ascii="Consolas" w:hAnsi="Consolas"/>
          <w:b/>
          <w:color w:val="000000" w:themeColor="text1"/>
          <w:sz w:val="22"/>
        </w:rPr>
        <w:t xml:space="preserve"> 3,</w:t>
      </w:r>
    </w:p>
    <w:p w14:paraId="25AD3658" w14:textId="77777777" w:rsidR="00F948BB" w:rsidRDefault="00FF001B">
      <w:pPr>
        <w:ind w:firstLine="708"/>
        <w:rPr>
          <w:rFonts w:ascii="Consolas" w:hAnsi="Consolas"/>
          <w:b/>
          <w:color w:val="000000" w:themeColor="text1"/>
          <w:sz w:val="22"/>
        </w:rPr>
      </w:pPr>
      <w:r>
        <w:rPr>
          <w:rFonts w:ascii="Consolas" w:hAnsi="Consolas"/>
          <w:b/>
          <w:color w:val="000000" w:themeColor="text1"/>
          <w:sz w:val="22"/>
        </w:rPr>
        <w:t>'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tierMax</w:t>
      </w:r>
      <w:proofErr w:type="spellEnd"/>
      <w:r>
        <w:rPr>
          <w:rFonts w:ascii="Consolas" w:hAnsi="Consolas"/>
          <w:b/>
          <w:color w:val="000000" w:themeColor="text1"/>
          <w:sz w:val="22"/>
        </w:rPr>
        <w:t xml:space="preserve">'    </w:t>
      </w:r>
      <w:proofErr w:type="gramStart"/>
      <w:r>
        <w:rPr>
          <w:rFonts w:ascii="Consolas" w:hAnsi="Consolas"/>
          <w:b/>
          <w:color w:val="000000" w:themeColor="text1"/>
          <w:sz w:val="22"/>
        </w:rPr>
        <w:t xml:space="preserve">  :</w:t>
      </w:r>
      <w:proofErr w:type="gramEnd"/>
      <w:r>
        <w:rPr>
          <w:rFonts w:ascii="Consolas" w:hAnsi="Consolas"/>
          <w:b/>
          <w:color w:val="000000" w:themeColor="text1"/>
          <w:sz w:val="22"/>
        </w:rPr>
        <w:t xml:space="preserve"> 3,</w:t>
      </w:r>
    </w:p>
    <w:p w14:paraId="010A8EB6" w14:textId="77777777" w:rsidR="00F948BB" w:rsidRDefault="00FF001B">
      <w:pPr>
        <w:ind w:firstLine="708"/>
        <w:rPr>
          <w:rFonts w:ascii="Consolas" w:hAnsi="Consolas"/>
          <w:b/>
          <w:color w:val="000000" w:themeColor="text1"/>
          <w:sz w:val="22"/>
        </w:rPr>
      </w:pPr>
      <w:r>
        <w:rPr>
          <w:rFonts w:ascii="Consolas" w:hAnsi="Consolas"/>
          <w:b/>
          <w:color w:val="000000" w:themeColor="text1"/>
          <w:sz w:val="22"/>
        </w:rPr>
        <w:t>"</w:t>
      </w:r>
      <w:proofErr w:type="spellStart"/>
      <w:r>
        <w:rPr>
          <w:rFonts w:ascii="Consolas" w:hAnsi="Consolas"/>
          <w:b/>
          <w:color w:val="000000" w:themeColor="text1"/>
          <w:sz w:val="22"/>
        </w:rPr>
        <w:t>ping_variables_prefix</w:t>
      </w:r>
      <w:proofErr w:type="spellEnd"/>
      <w:proofErr w:type="gramStart"/>
      <w:r>
        <w:rPr>
          <w:rFonts w:ascii="Consolas" w:hAnsi="Consolas"/>
          <w:b/>
          <w:color w:val="000000" w:themeColor="text1"/>
          <w:sz w:val="22"/>
        </w:rPr>
        <w:t>" :</w:t>
      </w:r>
      <w:proofErr w:type="gramEnd"/>
      <w:r>
        <w:rPr>
          <w:rFonts w:ascii="Consolas" w:hAnsi="Consolas"/>
          <w:b/>
          <w:color w:val="000000" w:themeColor="text1"/>
          <w:sz w:val="22"/>
        </w:rPr>
        <w:t xml:space="preserve"> "CMIP6_",</w:t>
      </w:r>
    </w:p>
    <w:p w14:paraId="0D118D33" w14:textId="77777777" w:rsidR="00F948BB" w:rsidRDefault="00FF001B">
      <w:pPr>
        <w:ind w:left="70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# We account for a file listing the variables which the lab does not want to produce </w:t>
      </w:r>
    </w:p>
    <w:p w14:paraId="75629007" w14:textId="77777777" w:rsidR="00F948BB" w:rsidRDefault="00FF001B">
      <w:pPr>
        <w:ind w:firstLine="70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# </w:t>
      </w:r>
      <w:proofErr w:type="gramStart"/>
      <w:r>
        <w:rPr>
          <w:rFonts w:ascii="Consolas" w:hAnsi="Consolas"/>
          <w:sz w:val="22"/>
        </w:rPr>
        <w:t>Format :</w:t>
      </w:r>
      <w:proofErr w:type="gramEnd"/>
      <w:r>
        <w:rPr>
          <w:rFonts w:ascii="Consolas" w:hAnsi="Consolas"/>
          <w:sz w:val="22"/>
        </w:rPr>
        <w:t xml:space="preserve"> MIP </w:t>
      </w:r>
      <w:proofErr w:type="spellStart"/>
      <w:r>
        <w:rPr>
          <w:rFonts w:ascii="Consolas" w:hAnsi="Consolas"/>
          <w:sz w:val="22"/>
        </w:rPr>
        <w:t>varname</w:t>
      </w:r>
      <w:proofErr w:type="spellEnd"/>
      <w:r>
        <w:rPr>
          <w:rFonts w:ascii="Consolas" w:hAnsi="Consolas"/>
          <w:sz w:val="22"/>
        </w:rPr>
        <w:t xml:space="preserve"> as first column, comment lines begin with '#'</w:t>
      </w:r>
    </w:p>
    <w:p w14:paraId="613C5237" w14:textId="77777777" w:rsidR="00F948BB" w:rsidRDefault="00FF001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ab/>
        <w:t>#"excluded_vars_file":"/cnrm/est/USERS/senesi/public/CMIP6/data_request/cnrm/excluded_vars.txt",</w:t>
      </w:r>
    </w:p>
    <w:p w14:paraId="622AFF57" w14:textId="77777777" w:rsidR="00F948BB" w:rsidRDefault="00FF001B">
      <w:pPr>
        <w:ind w:firstLine="70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"</w:t>
      </w:r>
      <w:proofErr w:type="spellStart"/>
      <w:r>
        <w:rPr>
          <w:rFonts w:ascii="Consolas" w:hAnsi="Consolas"/>
          <w:sz w:val="22"/>
        </w:rPr>
        <w:t>excluded_vars_file</w:t>
      </w:r>
      <w:proofErr w:type="spellEnd"/>
      <w:r>
        <w:rPr>
          <w:rFonts w:ascii="Consolas" w:hAnsi="Consolas"/>
          <w:sz w:val="22"/>
        </w:rPr>
        <w:t xml:space="preserve">": None, </w:t>
      </w:r>
    </w:p>
    <w:p w14:paraId="26929402" w14:textId="77777777" w:rsidR="00F948BB" w:rsidRDefault="00FF001B">
      <w:pPr>
        <w:ind w:firstLine="70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"</w:t>
      </w:r>
      <w:proofErr w:type="spellStart"/>
      <w:r>
        <w:rPr>
          <w:rFonts w:ascii="Consolas" w:hAnsi="Consolas"/>
          <w:sz w:val="22"/>
        </w:rPr>
        <w:t>excluded_vars</w:t>
      </w:r>
      <w:proofErr w:type="spellEnd"/>
      <w:proofErr w:type="gramStart"/>
      <w:r>
        <w:rPr>
          <w:rFonts w:ascii="Consolas" w:hAnsi="Consolas"/>
          <w:sz w:val="22"/>
        </w:rPr>
        <w:t>" :</w:t>
      </w:r>
      <w:proofErr w:type="gramEnd"/>
      <w:r>
        <w:rPr>
          <w:rFonts w:ascii="Consolas" w:hAnsi="Consolas"/>
          <w:sz w:val="22"/>
        </w:rPr>
        <w:t xml:space="preserve"> None,</w:t>
      </w:r>
    </w:p>
    <w:p w14:paraId="6044DDAD" w14:textId="77777777" w:rsidR="00F948BB" w:rsidRDefault="00FF001B">
      <w:pPr>
        <w:ind w:firstLine="70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}</w:t>
      </w:r>
    </w:p>
    <w:p w14:paraId="4CF92497" w14:textId="77777777" w:rsidR="00F948BB" w:rsidRDefault="00F948BB">
      <w:pPr>
        <w:jc w:val="both"/>
      </w:pPr>
    </w:p>
    <w:p w14:paraId="0CFDA088" w14:textId="06FF8909" w:rsidR="00F948BB" w:rsidRDefault="00FF001B" w:rsidP="000C614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u w:val="single"/>
        </w:rPr>
        <w:t>Note:</w:t>
      </w:r>
      <w:r>
        <w:t xml:space="preserve"> It is recommended to generate an exhaustive </w:t>
      </w:r>
      <w:r>
        <w:rPr>
          <w:rStyle w:val="Emphaseintense"/>
        </w:rPr>
        <w:t>ping file</w:t>
      </w:r>
      <w:r>
        <w:t xml:space="preserve"> </w:t>
      </w:r>
      <w:r>
        <w:rPr>
          <w:rStyle w:val="Emphaseintense"/>
        </w:rPr>
        <w:t>template</w:t>
      </w:r>
      <w:r>
        <w:t>, asking for all MIPs you</w:t>
      </w:r>
      <w:r w:rsidR="000C614E">
        <w:t>r</w:t>
      </w:r>
      <w:r>
        <w:t xml:space="preserve"> lab is inv</w:t>
      </w:r>
      <w:r w:rsidR="00135A65">
        <w:t>olved in (or even all CMIP6 MIPs</w:t>
      </w:r>
      <w:r>
        <w:t xml:space="preserve">), maximum priority level and tier you are planning so as you can share this </w:t>
      </w:r>
      <w:r w:rsidR="00135A65">
        <w:rPr>
          <w:rStyle w:val="Emphaseintense"/>
        </w:rPr>
        <w:t xml:space="preserve">ping </w:t>
      </w:r>
      <w:r>
        <w:rPr>
          <w:rStyle w:val="Emphaseintense"/>
        </w:rPr>
        <w:t>file</w:t>
      </w:r>
      <w:r>
        <w:t xml:space="preserve"> a</w:t>
      </w:r>
      <w:r w:rsidR="000C614E">
        <w:t>cross</w:t>
      </w:r>
      <w:r>
        <w:t xml:space="preserve"> several modellers in your lab. It is possible because you are not forced to provide an actual model native field reference for every variable listed in the template.</w:t>
      </w:r>
    </w:p>
    <w:p w14:paraId="7904358E" w14:textId="77777777" w:rsidR="00F948BB" w:rsidRDefault="00F948BB">
      <w:pPr>
        <w:jc w:val="both"/>
      </w:pPr>
    </w:p>
    <w:p w14:paraId="3187729C" w14:textId="77777777" w:rsidR="00F948BB" w:rsidRDefault="00F948BB">
      <w:pPr>
        <w:jc w:val="both"/>
      </w:pPr>
    </w:p>
    <w:p w14:paraId="3444A569" w14:textId="77777777" w:rsidR="00F948BB" w:rsidRDefault="00FF001B">
      <w:pPr>
        <w:pStyle w:val="Titre2"/>
        <w:numPr>
          <w:ilvl w:val="0"/>
          <w:numId w:val="2"/>
        </w:numPr>
        <w:rPr>
          <w:b w:val="0"/>
        </w:rPr>
      </w:pPr>
      <w:r>
        <w:rPr>
          <w:b w:val="0"/>
        </w:rPr>
        <w:t>Provide the list of realms concerned by the XIOS context for which you want to generate the ping-file template:</w:t>
      </w:r>
    </w:p>
    <w:p w14:paraId="488A85B6" w14:textId="77777777" w:rsidR="00F948BB" w:rsidRDefault="00F948BB">
      <w:pPr>
        <w:jc w:val="both"/>
      </w:pPr>
    </w:p>
    <w:p w14:paraId="0538656C" w14:textId="77777777" w:rsidR="00F948BB" w:rsidRDefault="00FF001B">
      <w:pPr>
        <w:ind w:firstLine="708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 List of sets of realms for which ping files must be generated</w:t>
      </w:r>
    </w:p>
    <w:p w14:paraId="5F978C97" w14:textId="77777777" w:rsidR="00F948BB" w:rsidRDefault="00FF001B">
      <w:pPr>
        <w:ind w:firstLine="708"/>
        <w:rPr>
          <w:rStyle w:val="Accentuation1"/>
          <w:b/>
        </w:rPr>
      </w:pPr>
      <w:r>
        <w:rPr>
          <w:rStyle w:val="Accentuation1"/>
          <w:b/>
        </w:rPr>
        <w:t>realms=['ocean','</w:t>
      </w:r>
      <w:proofErr w:type="spellStart"/>
      <w:r>
        <w:rPr>
          <w:rStyle w:val="Accentuation1"/>
          <w:b/>
        </w:rPr>
        <w:t>seaIce</w:t>
      </w:r>
      <w:proofErr w:type="spellEnd"/>
      <w:r>
        <w:rPr>
          <w:rStyle w:val="Accentuation1"/>
          <w:b/>
        </w:rPr>
        <w:t>','</w:t>
      </w:r>
      <w:proofErr w:type="spellStart"/>
      <w:r>
        <w:rPr>
          <w:rStyle w:val="Accentuation1"/>
          <w:b/>
        </w:rPr>
        <w:t>ocnBgchem</w:t>
      </w:r>
      <w:proofErr w:type="spellEnd"/>
      <w:r>
        <w:rPr>
          <w:rStyle w:val="Accentuation1"/>
          <w:b/>
        </w:rPr>
        <w:t>']</w:t>
      </w:r>
    </w:p>
    <w:p w14:paraId="53F96B13" w14:textId="77777777" w:rsidR="00F948BB" w:rsidRDefault="00F948BB">
      <w:pPr>
        <w:rPr>
          <w:rStyle w:val="Accentuation1"/>
        </w:rPr>
      </w:pPr>
    </w:p>
    <w:p w14:paraId="228D9929" w14:textId="77777777" w:rsidR="00F948BB" w:rsidRDefault="00F948BB">
      <w:pPr>
        <w:rPr>
          <w:rStyle w:val="Accentuation1"/>
        </w:rPr>
      </w:pPr>
    </w:p>
    <w:p w14:paraId="2D398AE5" w14:textId="77777777" w:rsidR="00F948BB" w:rsidRDefault="00FF001B">
      <w:pPr>
        <w:pStyle w:val="Titre2"/>
        <w:numPr>
          <w:ilvl w:val="0"/>
          <w:numId w:val="2"/>
        </w:numPr>
        <w:rPr>
          <w:rStyle w:val="Accentuation1"/>
          <w:rFonts w:asciiTheme="minorHAnsi" w:hAnsiTheme="minorHAnsi"/>
          <w:b w:val="0"/>
          <w:iCs w:val="0"/>
          <w:sz w:val="24"/>
          <w:szCs w:val="24"/>
          <w:u w:val="single"/>
        </w:rPr>
      </w:pPr>
      <w:r>
        <w:rPr>
          <w:b w:val="0"/>
        </w:rPr>
        <w:t xml:space="preserve">Finally invoke the ping-file writer: </w:t>
      </w:r>
    </w:p>
    <w:p w14:paraId="1392343B" w14:textId="77777777" w:rsidR="00F948BB" w:rsidRDefault="00F948BB">
      <w:pPr>
        <w:rPr>
          <w:rStyle w:val="Accentuation1"/>
        </w:rPr>
      </w:pPr>
    </w:p>
    <w:p w14:paraId="6AEA8862" w14:textId="77777777" w:rsidR="00F948BB" w:rsidRDefault="00FF001B">
      <w:pPr>
        <w:rPr>
          <w:rStyle w:val="Accentuation1"/>
        </w:rPr>
      </w:pPr>
      <w:proofErr w:type="spellStart"/>
      <w:r>
        <w:rPr>
          <w:rStyle w:val="Accentuation1"/>
          <w:b/>
        </w:rPr>
        <w:t>pingFileForRealmsList</w:t>
      </w:r>
      <w:proofErr w:type="spellEnd"/>
      <w:r>
        <w:rPr>
          <w:rStyle w:val="Accentuation1"/>
        </w:rPr>
        <w:t>(</w:t>
      </w:r>
      <w:proofErr w:type="spellStart"/>
      <w:proofErr w:type="gramStart"/>
      <w:r>
        <w:rPr>
          <w:rStyle w:val="Accentuation1"/>
        </w:rPr>
        <w:t>realms,svars</w:t>
      </w:r>
      <w:proofErr w:type="gramEnd"/>
      <w:r>
        <w:rPr>
          <w:rStyle w:val="Accentuation1"/>
        </w:rPr>
        <w:t>,prefix</w:t>
      </w:r>
      <w:proofErr w:type="spellEnd"/>
      <w:r>
        <w:rPr>
          <w:rStyle w:val="Accentuation1"/>
        </w:rPr>
        <w:t>=settings['</w:t>
      </w:r>
      <w:proofErr w:type="spellStart"/>
      <w:r>
        <w:rPr>
          <w:rStyle w:val="Accentuation1"/>
        </w:rPr>
        <w:t>ping_variables_prefix</w:t>
      </w:r>
      <w:proofErr w:type="spellEnd"/>
      <w:r>
        <w:rPr>
          <w:rStyle w:val="Accentuation1"/>
        </w:rPr>
        <w:t>'],comments=True,exact=False,dummy=True,filename='ping_ocean_and_co.xml')</w:t>
      </w:r>
    </w:p>
    <w:p w14:paraId="427F0659" w14:textId="77777777" w:rsidR="00F948BB" w:rsidRDefault="00F948BB"/>
    <w:p w14:paraId="1E2349CB" w14:textId="77777777" w:rsidR="00F948BB" w:rsidRDefault="00FF001B">
      <w:r>
        <w:t xml:space="preserve">For a complete description of </w:t>
      </w:r>
      <w:r>
        <w:rPr>
          <w:rStyle w:val="Accentuation1"/>
        </w:rPr>
        <w:t xml:space="preserve">arguments, type </w:t>
      </w:r>
      <w:r w:rsidRPr="000C614E">
        <w:rPr>
          <w:rStyle w:val="Emphaseintense"/>
        </w:rPr>
        <w:t>help(</w:t>
      </w:r>
      <w:proofErr w:type="spellStart"/>
      <w:r w:rsidRPr="000C614E">
        <w:rPr>
          <w:rStyle w:val="Emphaseintense"/>
        </w:rPr>
        <w:t>pingFileForRealmsList</w:t>
      </w:r>
      <w:proofErr w:type="spellEnd"/>
      <w:r w:rsidRPr="000C614E">
        <w:rPr>
          <w:rStyle w:val="Emphaseintense"/>
        </w:rPr>
        <w:t>)</w:t>
      </w:r>
    </w:p>
    <w:p w14:paraId="4AD2B2D5" w14:textId="77777777" w:rsidR="00F948BB" w:rsidRDefault="00F948BB"/>
    <w:p w14:paraId="1023772A" w14:textId="77777777" w:rsidR="00F948BB" w:rsidRDefault="00FF001B">
      <w:r>
        <w:t xml:space="preserve">The resulting </w:t>
      </w:r>
      <w:r>
        <w:rPr>
          <w:rStyle w:val="Emphaseintense"/>
        </w:rPr>
        <w:t>ping-file template</w:t>
      </w:r>
      <w:r>
        <w:t xml:space="preserve"> looks like this:</w:t>
      </w:r>
    </w:p>
    <w:p w14:paraId="3B9F3B4F" w14:textId="77777777" w:rsidR="00F948BB" w:rsidRDefault="00F948BB"/>
    <w:p w14:paraId="66B31040" w14:textId="77777777" w:rsidR="00F948BB" w:rsidRDefault="00FF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ccentuation1"/>
          <w:sz w:val="20"/>
          <w:szCs w:val="20"/>
          <w:lang w:eastAsia="fr-FR"/>
        </w:rPr>
      </w:pPr>
      <w:r>
        <w:rPr>
          <w:rStyle w:val="Accentuation1"/>
          <w:sz w:val="20"/>
          <w:szCs w:val="20"/>
          <w:lang w:eastAsia="fr-FR"/>
        </w:rPr>
        <w:t>&lt;</w:t>
      </w:r>
      <w:proofErr w:type="spellStart"/>
      <w:r>
        <w:rPr>
          <w:rStyle w:val="Accentuation1"/>
          <w:sz w:val="20"/>
          <w:szCs w:val="20"/>
          <w:lang w:eastAsia="fr-FR"/>
        </w:rPr>
        <w:t>field_definition</w:t>
      </w:r>
      <w:proofErr w:type="spellEnd"/>
      <w:r>
        <w:rPr>
          <w:rStyle w:val="Accentuation1"/>
          <w:sz w:val="20"/>
          <w:szCs w:val="20"/>
          <w:lang w:eastAsia="fr-FR"/>
        </w:rPr>
        <w:t>&gt;</w:t>
      </w:r>
    </w:p>
    <w:p w14:paraId="7E835D2F" w14:textId="77777777" w:rsidR="00F948BB" w:rsidRDefault="00FF001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</w:pPr>
      <w:r>
        <w:rPr>
          <w:rFonts w:ascii="Consolas" w:hAnsi="Consolas" w:cs="Courier New"/>
          <w:sz w:val="20"/>
          <w:szCs w:val="20"/>
          <w:lang w:eastAsia="fr-FR"/>
        </w:rPr>
        <w:tab/>
        <w:t xml:space="preserve">&lt;field id="CMIP6_sos" </w:t>
      </w:r>
      <w:proofErr w:type="spellStart"/>
      <w:r>
        <w:rPr>
          <w:rFonts w:ascii="Consolas" w:hAnsi="Consolas" w:cs="Courier New"/>
          <w:sz w:val="20"/>
          <w:szCs w:val="20"/>
          <w:lang w:eastAsia="fr-FR"/>
        </w:rPr>
        <w:t>field_ref</w:t>
      </w:r>
      <w:proofErr w:type="spellEnd"/>
      <w:r>
        <w:rPr>
          <w:rFonts w:ascii="Consolas" w:hAnsi="Consolas" w:cs="Courier New"/>
          <w:sz w:val="20"/>
          <w:szCs w:val="20"/>
          <w:lang w:eastAsia="fr-FR"/>
        </w:rPr>
        <w:t>="dummy"</w:t>
      </w:r>
      <w:r>
        <w:rPr>
          <w:rFonts w:ascii="Consolas" w:hAnsi="Consolas" w:cs="Courier New"/>
          <w:color w:val="000000" w:themeColor="text1"/>
          <w:sz w:val="20"/>
          <w:szCs w:val="20"/>
          <w:lang w:eastAsia="fr-FR"/>
        </w:rPr>
        <w:t xml:space="preserve"> /&gt; </w:t>
      </w:r>
      <w:proofErr w:type="gramStart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>&lt;!--</w:t>
      </w:r>
      <w:proofErr w:type="gramEnd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 xml:space="preserve"> (0.001) </w:t>
      </w:r>
      <w:proofErr w:type="spellStart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>sea_surface_salinity</w:t>
      </w:r>
      <w:proofErr w:type="spellEnd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 xml:space="preserve"> : Sea Surface Salinity --&gt;</w:t>
      </w:r>
    </w:p>
    <w:p w14:paraId="109AD089" w14:textId="77777777" w:rsidR="00F948BB" w:rsidRDefault="00FF001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</w:pPr>
      <w:r>
        <w:rPr>
          <w:rFonts w:ascii="Consolas" w:hAnsi="Consolas" w:cs="Courier New"/>
          <w:sz w:val="20"/>
          <w:szCs w:val="20"/>
          <w:lang w:eastAsia="fr-FR"/>
        </w:rPr>
        <w:tab/>
        <w:t xml:space="preserve">&lt;field id="CMIP6_sosga" </w:t>
      </w:r>
      <w:proofErr w:type="spellStart"/>
      <w:r>
        <w:rPr>
          <w:rFonts w:ascii="Consolas" w:hAnsi="Consolas" w:cs="Courier New"/>
          <w:sz w:val="20"/>
          <w:szCs w:val="20"/>
          <w:lang w:eastAsia="fr-FR"/>
        </w:rPr>
        <w:t>field_ref</w:t>
      </w:r>
      <w:proofErr w:type="spellEnd"/>
      <w:r>
        <w:rPr>
          <w:rFonts w:ascii="Consolas" w:hAnsi="Consolas" w:cs="Courier New"/>
          <w:sz w:val="20"/>
          <w:szCs w:val="20"/>
          <w:lang w:eastAsia="fr-FR"/>
        </w:rPr>
        <w:t>="dummy"</w:t>
      </w:r>
      <w:r>
        <w:rPr>
          <w:rFonts w:ascii="Consolas" w:hAnsi="Consolas" w:cs="Courier New"/>
          <w:color w:val="000000" w:themeColor="text1"/>
          <w:sz w:val="20"/>
          <w:szCs w:val="20"/>
          <w:lang w:eastAsia="fr-FR"/>
        </w:rPr>
        <w:t xml:space="preserve"> /&gt; </w:t>
      </w:r>
      <w:proofErr w:type="gramStart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>&lt;!--</w:t>
      </w:r>
      <w:proofErr w:type="gramEnd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 xml:space="preserve"> (0.001) </w:t>
      </w:r>
      <w:proofErr w:type="spellStart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>sea_surface_salinity</w:t>
      </w:r>
      <w:proofErr w:type="spellEnd"/>
      <w:r>
        <w:rPr>
          <w:rFonts w:ascii="Consolas" w:hAnsi="Consolas" w:cs="Courier New"/>
          <w:color w:val="767171" w:themeColor="background2" w:themeShade="80"/>
          <w:sz w:val="20"/>
          <w:szCs w:val="20"/>
          <w:lang w:eastAsia="fr-FR"/>
        </w:rPr>
        <w:t xml:space="preserve"> : Global Average Sea Surface Salinity --&gt;</w:t>
      </w:r>
    </w:p>
    <w:p w14:paraId="1E3EC002" w14:textId="77777777" w:rsidR="00F948BB" w:rsidRDefault="00FF001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</w:pPr>
      <w:r>
        <w:rPr>
          <w:rFonts w:ascii="Consolas" w:hAnsi="Consolas" w:cs="Courier New"/>
          <w:sz w:val="20"/>
          <w:szCs w:val="20"/>
          <w:lang w:eastAsia="fr-FR"/>
        </w:rPr>
        <w:tab/>
        <w:t>&lt;field id="CMIP6_sossq</w:t>
      </w:r>
      <w:proofErr w:type="gramStart"/>
      <w:r>
        <w:rPr>
          <w:rFonts w:ascii="Consolas" w:hAnsi="Consolas" w:cs="Courier New"/>
          <w:sz w:val="20"/>
          <w:szCs w:val="20"/>
          <w:lang w:eastAsia="fr-FR"/>
        </w:rPr>
        <w:t xml:space="preserve">"  </w:t>
      </w:r>
      <w:proofErr w:type="spellStart"/>
      <w:r>
        <w:rPr>
          <w:rFonts w:ascii="Consolas" w:hAnsi="Consolas" w:cs="Courier New"/>
          <w:sz w:val="20"/>
          <w:szCs w:val="20"/>
          <w:lang w:eastAsia="fr-FR"/>
        </w:rPr>
        <w:t>field</w:t>
      </w:r>
      <w:proofErr w:type="gramEnd"/>
      <w:r>
        <w:rPr>
          <w:rFonts w:ascii="Consolas" w:hAnsi="Consolas" w:cs="Courier New"/>
          <w:sz w:val="20"/>
          <w:szCs w:val="20"/>
          <w:lang w:eastAsia="fr-FR"/>
        </w:rPr>
        <w:t>_ref</w:t>
      </w:r>
      <w:proofErr w:type="spellEnd"/>
      <w:r>
        <w:rPr>
          <w:rFonts w:ascii="Consolas" w:hAnsi="Consolas" w:cs="Courier New"/>
          <w:sz w:val="20"/>
          <w:szCs w:val="20"/>
          <w:lang w:eastAsia="fr-FR"/>
        </w:rPr>
        <w:t xml:space="preserve">="dummy" /&gt; </w:t>
      </w:r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 xml:space="preserve">&lt;!-- (1e-06) </w:t>
      </w:r>
      <w:proofErr w:type="spellStart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>sossq</w:t>
      </w:r>
      <w:proofErr w:type="spellEnd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 xml:space="preserve"> : Square of Sea Surface Salinity --&gt;</w:t>
      </w:r>
    </w:p>
    <w:p w14:paraId="6858D4F5" w14:textId="77777777" w:rsidR="00F948BB" w:rsidRDefault="00FF001B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</w:pPr>
      <w:r>
        <w:rPr>
          <w:rFonts w:ascii="Consolas" w:hAnsi="Consolas" w:cs="Courier New"/>
          <w:sz w:val="20"/>
          <w:szCs w:val="20"/>
          <w:lang w:eastAsia="fr-FR"/>
        </w:rPr>
        <w:tab/>
        <w:t xml:space="preserve">&lt;field id="CMIP6_spco2" </w:t>
      </w:r>
      <w:proofErr w:type="spellStart"/>
      <w:r>
        <w:rPr>
          <w:rFonts w:ascii="Consolas" w:hAnsi="Consolas" w:cs="Courier New"/>
          <w:sz w:val="20"/>
          <w:szCs w:val="20"/>
          <w:lang w:eastAsia="fr-FR"/>
        </w:rPr>
        <w:t>field_ref</w:t>
      </w:r>
      <w:proofErr w:type="spellEnd"/>
      <w:r>
        <w:rPr>
          <w:rFonts w:ascii="Consolas" w:hAnsi="Consolas" w:cs="Courier New"/>
          <w:sz w:val="20"/>
          <w:szCs w:val="20"/>
          <w:lang w:eastAsia="fr-FR"/>
        </w:rPr>
        <w:t xml:space="preserve">="dummy" /&gt; </w:t>
      </w:r>
      <w:proofErr w:type="gramStart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>&lt;!--</w:t>
      </w:r>
      <w:proofErr w:type="gramEnd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 xml:space="preserve"> (Pa) </w:t>
      </w:r>
      <w:proofErr w:type="spellStart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>surface_partial_pressure_of_carbon_dioxide_in_sea_water</w:t>
      </w:r>
      <w:proofErr w:type="spellEnd"/>
      <w:r>
        <w:rPr>
          <w:rFonts w:ascii="Consolas" w:hAnsi="Consolas" w:cs="Courier New"/>
          <w:color w:val="7F7F7F" w:themeColor="text1" w:themeTint="80"/>
          <w:sz w:val="20"/>
          <w:szCs w:val="20"/>
          <w:lang w:eastAsia="fr-FR"/>
        </w:rPr>
        <w:t xml:space="preserve"> : Surface Aqueous Partial Pressure of CO2 --&gt;</w:t>
      </w:r>
    </w:p>
    <w:p w14:paraId="32EE98BE" w14:textId="77777777" w:rsidR="00F948BB" w:rsidRDefault="00FF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eastAsia="fr-FR"/>
        </w:rPr>
      </w:pPr>
      <w:r>
        <w:rPr>
          <w:rFonts w:ascii="Consolas" w:hAnsi="Consolas" w:cs="Courier New"/>
          <w:sz w:val="20"/>
          <w:szCs w:val="20"/>
          <w:lang w:eastAsia="fr-FR"/>
        </w:rPr>
        <w:t>…</w:t>
      </w:r>
    </w:p>
    <w:p w14:paraId="06666D6B" w14:textId="77777777" w:rsidR="00F948BB" w:rsidRDefault="00F9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fr-FR"/>
        </w:rPr>
      </w:pPr>
    </w:p>
    <w:p w14:paraId="228064C9" w14:textId="77777777" w:rsidR="00F948BB" w:rsidRDefault="00FF001B" w:rsidP="000C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szCs w:val="20"/>
          <w:lang w:eastAsia="fr-FR"/>
        </w:rPr>
      </w:pPr>
      <w:r>
        <w:rPr>
          <w:rFonts w:cs="Courier New"/>
          <w:szCs w:val="20"/>
          <w:lang w:eastAsia="fr-FR"/>
        </w:rPr>
        <w:t>The trailing comments provides the long name, the description and units of the CMIP variable.</w:t>
      </w:r>
    </w:p>
    <w:p w14:paraId="32A72E5D" w14:textId="77777777" w:rsidR="00F948BB" w:rsidRDefault="00F948B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</w:p>
    <w:p w14:paraId="52AA7A3B" w14:textId="77777777" w:rsidR="00F948BB" w:rsidRDefault="00FF001B">
      <w:pPr>
        <w:pStyle w:val="Titre1"/>
      </w:pPr>
      <w:r>
        <w:t>How to Instantiate the ping file?</w:t>
      </w:r>
    </w:p>
    <w:p w14:paraId="711FF81B" w14:textId="77777777" w:rsidR="00F948BB" w:rsidRDefault="00F948BB"/>
    <w:p w14:paraId="727E195E" w14:textId="77777777" w:rsidR="00F948BB" w:rsidRDefault="00FF001B" w:rsidP="000C614E">
      <w:pPr>
        <w:jc w:val="both"/>
      </w:pPr>
      <w:r>
        <w:t xml:space="preserve">For each line of the </w:t>
      </w:r>
      <w:r>
        <w:rPr>
          <w:rStyle w:val="Emphaseintense"/>
        </w:rPr>
        <w:t>ping template</w:t>
      </w:r>
      <w:r>
        <w:t xml:space="preserve">, modellers have to provides </w:t>
      </w:r>
      <w:proofErr w:type="spellStart"/>
      <w:r>
        <w:rPr>
          <w:rStyle w:val="Emphaseintense"/>
        </w:rPr>
        <w:t>field_ref</w:t>
      </w:r>
      <w:proofErr w:type="spellEnd"/>
      <w:r>
        <w:t xml:space="preserve"> entries in place of </w:t>
      </w:r>
      <w:r>
        <w:rPr>
          <w:rStyle w:val="Emphaseintense"/>
        </w:rPr>
        <w:t>“dummy”.</w:t>
      </w:r>
    </w:p>
    <w:p w14:paraId="6AA02B33" w14:textId="77777777" w:rsidR="00F948BB" w:rsidRDefault="00F948BB"/>
    <w:p w14:paraId="1DA62DB4" w14:textId="3464AA3A" w:rsidR="00F948BB" w:rsidRDefault="00FF001B">
      <w:pPr>
        <w:jc w:val="both"/>
        <w:rPr>
          <w:lang w:eastAsia="fr-FR"/>
        </w:rPr>
      </w:pPr>
      <w:r>
        <w:lastRenderedPageBreak/>
        <w:t>If you don’t know yet the name of the model variable corresponding to a requested CMIP6 variable</w:t>
      </w:r>
      <w:r>
        <w:rPr>
          <w:lang w:eastAsia="fr-FR"/>
        </w:rPr>
        <w:t xml:space="preserve">, but you have some hope to find it later, do not modify the dummy line entry in the ping file: There is an option to tell dr2xml, when generating the </w:t>
      </w:r>
      <w:r w:rsidRPr="000C614E">
        <w:rPr>
          <w:i/>
          <w:lang w:eastAsia="fr-FR"/>
        </w:rPr>
        <w:t>file</w:t>
      </w:r>
      <w:r w:rsidR="000C614E" w:rsidRPr="000C614E">
        <w:rPr>
          <w:i/>
          <w:lang w:eastAsia="fr-FR"/>
        </w:rPr>
        <w:t>-</w:t>
      </w:r>
      <w:proofErr w:type="spellStart"/>
      <w:r w:rsidRPr="000C614E">
        <w:rPr>
          <w:i/>
          <w:lang w:eastAsia="fr-FR"/>
        </w:rPr>
        <w:t>def</w:t>
      </w:r>
      <w:proofErr w:type="spellEnd"/>
      <w:r>
        <w:rPr>
          <w:lang w:eastAsia="fr-FR"/>
        </w:rPr>
        <w:t xml:space="preserve">, to ignore variables having a dummy reference in the </w:t>
      </w:r>
      <w:r w:rsidRPr="000C614E">
        <w:rPr>
          <w:i/>
          <w:lang w:eastAsia="fr-FR"/>
        </w:rPr>
        <w:t>ping file</w:t>
      </w:r>
      <w:r>
        <w:rPr>
          <w:lang w:eastAsia="fr-FR"/>
        </w:rPr>
        <w:t>.</w:t>
      </w:r>
    </w:p>
    <w:p w14:paraId="0B3414A1" w14:textId="77777777" w:rsidR="00F948BB" w:rsidRDefault="00F948BB">
      <w:pPr>
        <w:jc w:val="both"/>
        <w:rPr>
          <w:lang w:eastAsia="fr-FR"/>
        </w:rPr>
      </w:pPr>
    </w:p>
    <w:p w14:paraId="68082DD7" w14:textId="77777777" w:rsidR="00F948BB" w:rsidRDefault="00FF001B">
      <w:pPr>
        <w:jc w:val="both"/>
      </w:pPr>
      <w:r>
        <w:rPr>
          <w:lang w:eastAsia="fr-FR"/>
        </w:rPr>
        <w:t xml:space="preserve">If you are certain your model is not able to output a given requested variable, or your lab decide not to output it, and you want to keep track of that in a single location, the proper way to proceed is to enter these variables </w:t>
      </w:r>
      <w:r>
        <w:t>in the</w:t>
      </w:r>
      <w:r>
        <w:rPr>
          <w:rStyle w:val="Emphaseintense"/>
        </w:rPr>
        <w:t xml:space="preserve"> </w:t>
      </w:r>
      <w:proofErr w:type="spellStart"/>
      <w:r>
        <w:rPr>
          <w:rStyle w:val="Emphaseintense"/>
        </w:rPr>
        <w:t>excluded_vars</w:t>
      </w:r>
      <w:proofErr w:type="spellEnd"/>
      <w:r>
        <w:rPr>
          <w:rStyle w:val="Emphaseintense"/>
        </w:rPr>
        <w:t xml:space="preserve"> </w:t>
      </w:r>
      <w:r>
        <w:rPr>
          <w:lang w:eastAsia="fr-FR"/>
        </w:rPr>
        <w:t>list (see “settings” dictionary).</w:t>
      </w:r>
      <w:r>
        <w:rPr>
          <w:b/>
          <w:lang w:eastAsia="fr-FR"/>
        </w:rPr>
        <w:t xml:space="preserve"> In that case, you have to regenerate the ping template before starting to fill it.</w:t>
      </w:r>
    </w:p>
    <w:p w14:paraId="1CD38AA4" w14:textId="77777777" w:rsidR="00F948BB" w:rsidRDefault="00F948BB">
      <w:pPr>
        <w:rPr>
          <w:lang w:eastAsia="fr-FR"/>
        </w:rPr>
      </w:pPr>
    </w:p>
    <w:p w14:paraId="7A7A80E1" w14:textId="037413C7" w:rsidR="00F948BB" w:rsidRDefault="00FF001B" w:rsidP="000C614E">
      <w:pPr>
        <w:jc w:val="both"/>
        <w:rPr>
          <w:lang w:eastAsia="fr-FR"/>
        </w:rPr>
      </w:pPr>
      <w:r>
        <w:rPr>
          <w:lang w:eastAsia="fr-FR"/>
        </w:rPr>
        <w:t xml:space="preserve">Using excluded list of variables or keeping </w:t>
      </w:r>
      <w:r w:rsidR="000C614E">
        <w:rPr>
          <w:lang w:eastAsia="fr-FR"/>
        </w:rPr>
        <w:t>“</w:t>
      </w:r>
      <w:r w:rsidRPr="000C614E">
        <w:rPr>
          <w:i/>
          <w:lang w:eastAsia="fr-FR"/>
        </w:rPr>
        <w:t>dummy</w:t>
      </w:r>
      <w:r w:rsidR="000C614E">
        <w:rPr>
          <w:i/>
          <w:lang w:eastAsia="fr-FR"/>
        </w:rPr>
        <w:t>”</w:t>
      </w:r>
      <w:r>
        <w:rPr>
          <w:lang w:eastAsia="fr-FR"/>
        </w:rPr>
        <w:t xml:space="preserve"> in the ping file both enable to keep track of the requested variables you won’t output.</w:t>
      </w:r>
    </w:p>
    <w:p w14:paraId="48AF26A2" w14:textId="77777777" w:rsidR="00F948BB" w:rsidRDefault="00F948BB">
      <w:pPr>
        <w:rPr>
          <w:lang w:eastAsia="fr-FR"/>
        </w:rPr>
      </w:pPr>
    </w:p>
    <w:p w14:paraId="0269E81A" w14:textId="2D4B6A51" w:rsidR="00F948BB" w:rsidRDefault="00FF001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lang w:eastAsia="fr-FR"/>
        </w:rPr>
      </w:pPr>
      <w:r>
        <w:rPr>
          <w:u w:val="single"/>
          <w:lang w:eastAsia="fr-FR"/>
        </w:rPr>
        <w:t>Obvious recommendation:</w:t>
      </w:r>
      <w:r>
        <w:rPr>
          <w:lang w:eastAsia="fr-FR"/>
        </w:rPr>
        <w:t xml:space="preserve"> </w:t>
      </w:r>
      <w:r>
        <w:rPr>
          <w:b/>
          <w:lang w:eastAsia="fr-FR"/>
        </w:rPr>
        <w:t xml:space="preserve">When setting a correspondence to a MIP variable, take care that the candidate variable output by your model matches the </w:t>
      </w:r>
      <w:r w:rsidR="00135A65">
        <w:rPr>
          <w:b/>
          <w:lang w:eastAsia="fr-FR"/>
        </w:rPr>
        <w:t xml:space="preserve">physical definition of the </w:t>
      </w:r>
      <w:r>
        <w:rPr>
          <w:b/>
          <w:lang w:eastAsia="fr-FR"/>
        </w:rPr>
        <w:t xml:space="preserve">CMIP6 variable </w:t>
      </w:r>
      <w:r w:rsidR="00135A65" w:rsidRPr="00135A65">
        <w:rPr>
          <w:lang w:eastAsia="fr-FR"/>
        </w:rPr>
        <w:t>(including units</w:t>
      </w:r>
      <w:r w:rsidRPr="00135A65">
        <w:rPr>
          <w:lang w:eastAsia="fr-FR"/>
        </w:rPr>
        <w:t>).</w:t>
      </w:r>
    </w:p>
    <w:p w14:paraId="33F9D95B" w14:textId="77777777" w:rsidR="00F948BB" w:rsidRDefault="00F948BB">
      <w:pPr>
        <w:rPr>
          <w:b/>
          <w:lang w:eastAsia="fr-FR"/>
        </w:rPr>
      </w:pPr>
    </w:p>
    <w:p w14:paraId="13143C79" w14:textId="4C25C37F" w:rsidR="00F948BB" w:rsidRDefault="00FF001B" w:rsidP="000C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szCs w:val="20"/>
          <w:lang w:eastAsia="fr-FR"/>
        </w:rPr>
      </w:pPr>
      <w:r>
        <w:rPr>
          <w:rFonts w:cs="Courier New"/>
          <w:szCs w:val="20"/>
          <w:lang w:eastAsia="fr-FR"/>
        </w:rPr>
        <w:t xml:space="preserve"> If units of the variable output by your model is different from the units asked by the Data Request, you can glue in the corresponding </w:t>
      </w:r>
      <w:ins w:id="1" w:author="Sophie Valcke" w:date="2017-01-20T10:18:00Z">
        <w:r w:rsidR="003F522A">
          <w:rPr>
            <w:rFonts w:cs="Courier New"/>
            <w:szCs w:val="20"/>
            <w:lang w:eastAsia="fr-FR"/>
          </w:rPr>
          <w:t xml:space="preserve">ping file </w:t>
        </w:r>
      </w:ins>
      <w:r>
        <w:rPr>
          <w:rFonts w:cs="Courier New"/>
          <w:szCs w:val="20"/>
          <w:lang w:eastAsia="fr-FR"/>
        </w:rPr>
        <w:t>line an XI</w:t>
      </w:r>
      <w:r w:rsidR="00135A65">
        <w:rPr>
          <w:rFonts w:cs="Courier New"/>
          <w:szCs w:val="20"/>
          <w:lang w:eastAsia="fr-FR"/>
        </w:rPr>
        <w:t xml:space="preserve">OS operation ensuring the </w:t>
      </w:r>
      <w:proofErr w:type="gramStart"/>
      <w:r w:rsidR="00135A65">
        <w:rPr>
          <w:rFonts w:cs="Courier New"/>
          <w:szCs w:val="20"/>
          <w:lang w:eastAsia="fr-FR"/>
        </w:rPr>
        <w:t>units</w:t>
      </w:r>
      <w:proofErr w:type="gramEnd"/>
      <w:r w:rsidR="00135A65">
        <w:rPr>
          <w:rFonts w:cs="Courier New"/>
          <w:szCs w:val="20"/>
          <w:lang w:eastAsia="fr-FR"/>
        </w:rPr>
        <w:t xml:space="preserve"> </w:t>
      </w:r>
      <w:r>
        <w:rPr>
          <w:rFonts w:cs="Courier New"/>
          <w:szCs w:val="20"/>
          <w:lang w:eastAsia="fr-FR"/>
        </w:rPr>
        <w:t>conversion:</w:t>
      </w:r>
    </w:p>
    <w:p w14:paraId="0A60B238" w14:textId="77777777" w:rsidR="00F948BB" w:rsidRDefault="00F9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Cs w:val="20"/>
          <w:lang w:eastAsia="fr-FR"/>
        </w:rPr>
      </w:pPr>
    </w:p>
    <w:p w14:paraId="3AA1D407" w14:textId="56B6586B" w:rsidR="00F948BB" w:rsidRDefault="00135A65" w:rsidP="000C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szCs w:val="20"/>
          <w:lang w:eastAsia="fr-FR"/>
        </w:rPr>
      </w:pPr>
      <w:r w:rsidRPr="00135A65">
        <w:rPr>
          <w:rFonts w:cs="Courier New"/>
          <w:szCs w:val="20"/>
          <w:u w:val="single"/>
          <w:lang w:eastAsia="fr-FR"/>
        </w:rPr>
        <w:t>Example:</w:t>
      </w:r>
      <w:r>
        <w:rPr>
          <w:rFonts w:cs="Courier New"/>
          <w:szCs w:val="20"/>
          <w:lang w:eastAsia="fr-FR"/>
        </w:rPr>
        <w:t xml:space="preserve"> to c</w:t>
      </w:r>
      <w:r w:rsidR="00FF001B">
        <w:rPr>
          <w:rFonts w:cs="Courier New"/>
          <w:szCs w:val="20"/>
          <w:lang w:eastAsia="fr-FR"/>
        </w:rPr>
        <w:t>onvert sea surface temperature from degrees Kelvins:</w:t>
      </w:r>
    </w:p>
    <w:p w14:paraId="6D4FE788" w14:textId="77777777" w:rsidR="00F948BB" w:rsidRDefault="00F948BB" w:rsidP="0027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Cs w:val="20"/>
          <w:lang w:eastAsia="fr-FR"/>
        </w:rPr>
      </w:pPr>
    </w:p>
    <w:p w14:paraId="10FD3F55" w14:textId="77777777" w:rsidR="000C614E" w:rsidRPr="0027433D" w:rsidRDefault="000C614E" w:rsidP="0027433D">
      <w:pPr>
        <w:pStyle w:val="Contenudecadre"/>
        <w:rPr>
          <w:rFonts w:ascii="Consolas" w:hAnsi="Consolas"/>
        </w:rPr>
      </w:pPr>
      <w:r w:rsidRPr="0027433D">
        <w:rPr>
          <w:rStyle w:val="Emphaseintense"/>
          <w:rFonts w:ascii="Consolas" w:hAnsi="Consolas"/>
          <w:i w:val="0"/>
          <w:color w:val="00000A"/>
        </w:rPr>
        <w:t>&lt;</w:t>
      </w:r>
      <w:proofErr w:type="spellStart"/>
      <w:r w:rsidRPr="0027433D"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 w:rsidRPr="0027433D">
        <w:rPr>
          <w:rStyle w:val="Emphaseintense"/>
          <w:rFonts w:ascii="Consolas" w:hAnsi="Consolas"/>
          <w:i w:val="0"/>
          <w:color w:val="00000A"/>
        </w:rPr>
        <w:t>&gt;</w:t>
      </w:r>
    </w:p>
    <w:p w14:paraId="5E734D0F" w14:textId="77777777" w:rsidR="000C614E" w:rsidRPr="0027433D" w:rsidRDefault="000C614E" w:rsidP="0027433D">
      <w:pPr>
        <w:pStyle w:val="Contenudecadre"/>
        <w:rPr>
          <w:rFonts w:ascii="Consolas" w:hAnsi="Consolas"/>
        </w:rPr>
      </w:pPr>
      <w:r w:rsidRPr="0027433D">
        <w:rPr>
          <w:rStyle w:val="Emphaseintense"/>
          <w:rFonts w:ascii="Consolas" w:hAnsi="Consolas"/>
          <w:i w:val="0"/>
          <w:color w:val="00000A"/>
        </w:rPr>
        <w:t>&lt;field id="</w:t>
      </w:r>
      <w:proofErr w:type="spellStart"/>
      <w:r w:rsidRPr="0027433D">
        <w:rPr>
          <w:rStyle w:val="Emphaseintense"/>
          <w:rFonts w:ascii="Consolas" w:hAnsi="Consolas"/>
          <w:i w:val="0"/>
          <w:color w:val="00000A"/>
        </w:rPr>
        <w:t>CMIP_tos</w:t>
      </w:r>
      <w:proofErr w:type="spellEnd"/>
      <w:r w:rsidRPr="0027433D">
        <w:rPr>
          <w:rStyle w:val="Emphaseintense"/>
          <w:rFonts w:ascii="Consolas" w:hAnsi="Consolas"/>
          <w:i w:val="0"/>
          <w:color w:val="00000A"/>
        </w:rPr>
        <w:t xml:space="preserve">" </w:t>
      </w:r>
      <w:r w:rsidRPr="0027433D">
        <w:rPr>
          <w:rStyle w:val="Emphaseintense"/>
          <w:rFonts w:ascii="Consolas" w:hAnsi="Consolas"/>
          <w:i w:val="0"/>
          <w:color w:val="00000A"/>
        </w:rPr>
        <w:tab/>
      </w:r>
      <w:proofErr w:type="spellStart"/>
      <w:r w:rsidRPr="0027433D">
        <w:rPr>
          <w:rStyle w:val="Emphaseintense"/>
          <w:rFonts w:ascii="Consolas" w:hAnsi="Consolas"/>
          <w:i w:val="0"/>
          <w:color w:val="00000A"/>
        </w:rPr>
        <w:t>field_ref</w:t>
      </w:r>
      <w:proofErr w:type="spellEnd"/>
      <w:r w:rsidRPr="0027433D">
        <w:rPr>
          <w:rStyle w:val="Emphaseintense"/>
          <w:rFonts w:ascii="Consolas" w:hAnsi="Consolas"/>
          <w:i w:val="0"/>
          <w:color w:val="00000A"/>
        </w:rPr>
        <w:t>="</w:t>
      </w:r>
      <w:proofErr w:type="spellStart"/>
      <w:r w:rsidRPr="0027433D">
        <w:rPr>
          <w:rStyle w:val="Emphaseintense"/>
          <w:rFonts w:ascii="Consolas" w:hAnsi="Consolas"/>
          <w:i w:val="0"/>
          <w:color w:val="00000A"/>
        </w:rPr>
        <w:t>sst</w:t>
      </w:r>
      <w:proofErr w:type="spellEnd"/>
      <w:r w:rsidRPr="0027433D">
        <w:rPr>
          <w:rStyle w:val="Emphaseintense"/>
          <w:rFonts w:ascii="Consolas" w:hAnsi="Consolas"/>
          <w:i w:val="0"/>
          <w:color w:val="00000A"/>
        </w:rPr>
        <w:t xml:space="preserve">"&gt; </w:t>
      </w:r>
      <w:proofErr w:type="spellStart"/>
      <w:r w:rsidRPr="008B7133">
        <w:rPr>
          <w:rStyle w:val="Emphaseintense"/>
          <w:rFonts w:ascii="Consolas" w:hAnsi="Consolas"/>
          <w:b/>
          <w:i w:val="0"/>
          <w:color w:val="FF0000"/>
        </w:rPr>
        <w:t>sst</w:t>
      </w:r>
      <w:proofErr w:type="spellEnd"/>
      <w:r w:rsidRPr="008B7133">
        <w:rPr>
          <w:rStyle w:val="Emphaseintense"/>
          <w:rFonts w:ascii="Consolas" w:hAnsi="Consolas"/>
          <w:b/>
          <w:i w:val="0"/>
          <w:color w:val="FF0000"/>
        </w:rPr>
        <w:t xml:space="preserve"> + 273.15</w:t>
      </w:r>
      <w:r w:rsidRPr="008B7133">
        <w:rPr>
          <w:rStyle w:val="Emphaseintense"/>
          <w:rFonts w:ascii="Consolas" w:hAnsi="Consolas"/>
          <w:i w:val="0"/>
          <w:color w:val="FF0000"/>
        </w:rPr>
        <w:t xml:space="preserve"> </w:t>
      </w:r>
      <w:r w:rsidRPr="0027433D">
        <w:rPr>
          <w:rStyle w:val="Emphaseintense"/>
          <w:rFonts w:ascii="Consolas" w:hAnsi="Consolas"/>
          <w:i w:val="0"/>
          <w:color w:val="00000A"/>
        </w:rPr>
        <w:t>&lt;field/&gt;</w:t>
      </w:r>
    </w:p>
    <w:p w14:paraId="6BB56F81" w14:textId="171E4DFF" w:rsidR="000C614E" w:rsidRPr="000C614E" w:rsidRDefault="000C614E" w:rsidP="0027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iCs/>
          <w:color w:val="00000A"/>
        </w:rPr>
      </w:pPr>
      <w:r w:rsidRPr="0027433D">
        <w:rPr>
          <w:rStyle w:val="Emphaseintense"/>
          <w:rFonts w:ascii="Consolas" w:hAnsi="Consolas"/>
          <w:i w:val="0"/>
          <w:color w:val="00000A"/>
        </w:rPr>
        <w:t>&lt;/</w:t>
      </w:r>
      <w:proofErr w:type="spellStart"/>
      <w:r w:rsidRPr="0027433D">
        <w:rPr>
          <w:rStyle w:val="Emphaseintense"/>
          <w:rFonts w:ascii="Consolas" w:hAnsi="Consolas"/>
          <w:i w:val="0"/>
          <w:color w:val="00000A"/>
        </w:rPr>
        <w:t>field_definition</w:t>
      </w:r>
      <w:proofErr w:type="spellEnd"/>
      <w:r w:rsidRPr="0027433D">
        <w:rPr>
          <w:rStyle w:val="Emphaseintense"/>
          <w:rFonts w:ascii="Consolas" w:hAnsi="Consolas"/>
          <w:i w:val="0"/>
          <w:color w:val="00000A"/>
        </w:rPr>
        <w:t>&gt;</w:t>
      </w:r>
    </w:p>
    <w:p w14:paraId="37401EAF" w14:textId="77777777" w:rsidR="00F948BB" w:rsidRDefault="00F948BB" w:rsidP="000C614E">
      <w:pPr>
        <w:jc w:val="both"/>
      </w:pPr>
    </w:p>
    <w:p w14:paraId="31E5FB4A" w14:textId="48EFFEF1" w:rsidR="00F948BB" w:rsidRDefault="00FF001B" w:rsidP="000C614E">
      <w:pPr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 w:rsidRPr="000C614E">
        <w:rPr>
          <w:u w:val="single"/>
        </w:rPr>
        <w:t>Other important recommendation:</w:t>
      </w:r>
      <w:r>
        <w:rPr>
          <w:b/>
        </w:rPr>
        <w:t xml:space="preserve"> </w:t>
      </w:r>
      <w:r>
        <w:t xml:space="preserve">When filling the ping </w:t>
      </w:r>
      <w:r w:rsidR="000C614E">
        <w:t xml:space="preserve">file, </w:t>
      </w:r>
      <w:r w:rsidR="000C614E" w:rsidRPr="000C614E">
        <w:rPr>
          <w:b/>
        </w:rPr>
        <w:t xml:space="preserve">it is highly recommended </w:t>
      </w:r>
      <w:r w:rsidRPr="000C614E">
        <w:rPr>
          <w:b/>
        </w:rPr>
        <w:t>not to modify the lines ordering.</w:t>
      </w:r>
      <w:r>
        <w:t xml:space="preserve"> The general ping file template syntax is now fixed, but this does not exclude some minor changes in next version. Keeping the ordering will help you merge your </w:t>
      </w:r>
      <w:r w:rsidR="003F522A">
        <w:t xml:space="preserve">defined correspondences </w:t>
      </w:r>
      <w:r>
        <w:t xml:space="preserve">in the </w:t>
      </w:r>
      <w:r w:rsidR="003F522A">
        <w:t xml:space="preserve">next </w:t>
      </w:r>
      <w:r>
        <w:t>version.</w:t>
      </w:r>
    </w:p>
    <w:sectPr w:rsidR="00F948BB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D12"/>
    <w:multiLevelType w:val="multilevel"/>
    <w:tmpl w:val="195AFD0A"/>
    <w:lvl w:ilvl="0">
      <w:start w:val="13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2250E7B"/>
    <w:multiLevelType w:val="multilevel"/>
    <w:tmpl w:val="48DEE0E8"/>
    <w:lvl w:ilvl="0">
      <w:start w:val="1"/>
      <w:numFmt w:val="decimal"/>
      <w:pStyle w:val="Titre2"/>
      <w:lvlText w:val="%1)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3DA3523"/>
    <w:multiLevelType w:val="multilevel"/>
    <w:tmpl w:val="853E2E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BB"/>
    <w:rsid w:val="000876B0"/>
    <w:rsid w:val="000C614E"/>
    <w:rsid w:val="00135A65"/>
    <w:rsid w:val="002539F3"/>
    <w:rsid w:val="0027433D"/>
    <w:rsid w:val="00284DFC"/>
    <w:rsid w:val="002F1291"/>
    <w:rsid w:val="00310E54"/>
    <w:rsid w:val="003F522A"/>
    <w:rsid w:val="007410F9"/>
    <w:rsid w:val="008B7133"/>
    <w:rsid w:val="00952AAD"/>
    <w:rsid w:val="00964BE3"/>
    <w:rsid w:val="00A806A1"/>
    <w:rsid w:val="00AD2272"/>
    <w:rsid w:val="00BA4B12"/>
    <w:rsid w:val="00D76317"/>
    <w:rsid w:val="00F948BB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7EFA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65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5B2E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2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5F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8B62A4"/>
    <w:rPr>
      <w:rFonts w:ascii="Courier New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065B2E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GB"/>
    </w:rPr>
  </w:style>
  <w:style w:type="character" w:customStyle="1" w:styleId="Titre1Car">
    <w:name w:val="Titre 1 Car"/>
    <w:basedOn w:val="Policepardfaut"/>
    <w:link w:val="Titre1"/>
    <w:uiPriority w:val="9"/>
    <w:qFormat/>
    <w:rsid w:val="00065B2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qFormat/>
    <w:rsid w:val="0018122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Accentuation1">
    <w:name w:val="Accentuation1"/>
    <w:basedOn w:val="Policepardfaut"/>
    <w:uiPriority w:val="20"/>
    <w:qFormat/>
    <w:rsid w:val="00DE42FE"/>
    <w:rPr>
      <w:rFonts w:ascii="Consolas" w:hAnsi="Consolas"/>
      <w:iCs/>
      <w:sz w:val="22"/>
      <w:szCs w:val="22"/>
    </w:rPr>
  </w:style>
  <w:style w:type="character" w:styleId="Emphaseintense">
    <w:name w:val="Intense Emphasis"/>
    <w:basedOn w:val="Policepardfaut"/>
    <w:uiPriority w:val="21"/>
    <w:qFormat/>
    <w:rsid w:val="00DE42FE"/>
    <w:rPr>
      <w:i/>
      <w:iCs/>
      <w:color w:val="4472C4" w:themeColor="accent1"/>
    </w:rPr>
  </w:style>
  <w:style w:type="character" w:styleId="Titredelivre">
    <w:name w:val="Book Title"/>
    <w:basedOn w:val="Policepardfaut"/>
    <w:uiPriority w:val="33"/>
    <w:qFormat/>
    <w:rsid w:val="009B6C89"/>
    <w:rPr>
      <w:b/>
      <w:bCs/>
      <w:i/>
      <w:iCs/>
      <w:spacing w:val="5"/>
    </w:rPr>
  </w:style>
  <w:style w:type="character" w:customStyle="1" w:styleId="Titre4Car">
    <w:name w:val="Titre 4 Car"/>
    <w:basedOn w:val="Policepardfaut"/>
    <w:link w:val="Titre4"/>
    <w:uiPriority w:val="9"/>
    <w:qFormat/>
    <w:rsid w:val="008D5F1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cm-builtin">
    <w:name w:val="cm-builtin"/>
    <w:basedOn w:val="Policepardfaut"/>
    <w:qFormat/>
    <w:rsid w:val="00AF597A"/>
  </w:style>
  <w:style w:type="character" w:customStyle="1" w:styleId="cm-variable">
    <w:name w:val="cm-variable"/>
    <w:basedOn w:val="Policepardfaut"/>
    <w:qFormat/>
    <w:rsid w:val="00AF597A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4023B"/>
    <w:rPr>
      <w:rFonts w:ascii="Times New Roman" w:hAnsi="Times New Roman" w:cs="Times New Roman"/>
      <w:sz w:val="18"/>
      <w:szCs w:val="18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Tahoma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deliste">
    <w:name w:val="List Paragraph"/>
    <w:basedOn w:val="Normal"/>
    <w:uiPriority w:val="34"/>
    <w:qFormat/>
    <w:rsid w:val="008B62A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8B6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customStyle="1" w:styleId="Contenudecadre">
    <w:name w:val="Contenu de cadre"/>
    <w:basedOn w:val="Normal"/>
    <w:qFormat/>
    <w:rsid w:val="009B6C89"/>
    <w:pPr>
      <w:suppressAutoHyphens/>
    </w:pPr>
    <w:rPr>
      <w:rFonts w:ascii="Calibri" w:eastAsia="Calibri" w:hAnsi="Calibri" w:cs="Times New Roman"/>
      <w:color w:val="00000A"/>
      <w:sz w:val="22"/>
      <w:szCs w:val="2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4023B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539F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39F3"/>
  </w:style>
  <w:style w:type="character" w:customStyle="1" w:styleId="CommentaireCar">
    <w:name w:val="Commentaire Car"/>
    <w:basedOn w:val="Policepardfaut"/>
    <w:link w:val="Commentaire"/>
    <w:uiPriority w:val="99"/>
    <w:semiHidden/>
    <w:rsid w:val="002539F3"/>
    <w:rPr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39F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39F3"/>
    <w:rPr>
      <w:b/>
      <w:bCs/>
      <w:sz w:val="20"/>
      <w:szCs w:val="20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227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2272"/>
    <w:rPr>
      <w:rFonts w:ascii="Times New Roman" w:hAnsi="Times New Roman" w:cs="Times New Roman"/>
      <w:lang w:val="en-GB"/>
    </w:rPr>
  </w:style>
  <w:style w:type="paragraph" w:styleId="Rvision">
    <w:name w:val="Revision"/>
    <w:hidden/>
    <w:uiPriority w:val="99"/>
    <w:semiHidden/>
    <w:rsid w:val="00AD22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1173</Words>
  <Characters>6453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CERFACS</Company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Marie-Pierre Moine</dc:creator>
  <dc:description/>
  <cp:lastModifiedBy>Marie-Pierre Moine</cp:lastModifiedBy>
  <cp:revision>2</cp:revision>
  <cp:lastPrinted>2017-01-20T10:07:00Z</cp:lastPrinted>
  <dcterms:created xsi:type="dcterms:W3CDTF">2017-01-20T10:08:00Z</dcterms:created>
  <dcterms:modified xsi:type="dcterms:W3CDTF">2017-01-20T10:08:00Z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